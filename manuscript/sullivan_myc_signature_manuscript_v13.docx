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F292" w14:textId="35694018" w:rsidR="00D13E72" w:rsidRDefault="00C2428F" w:rsidP="00052261">
      <w:pPr>
        <w:spacing w:line="480" w:lineRule="auto"/>
        <w:jc w:val="center"/>
      </w:pPr>
      <w:r w:rsidRPr="00C2428F">
        <w:rPr>
          <w:b/>
        </w:rPr>
        <w:t>MYC oncogene promotes tissue-specific dedifferentiation gene expression changes in tumorigenesis</w:t>
      </w:r>
    </w:p>
    <w:p w14:paraId="7EADC146" w14:textId="77777777" w:rsidR="00D13E72" w:rsidRPr="008865FC" w:rsidRDefault="00D13E72" w:rsidP="008865FC">
      <w:pPr>
        <w:spacing w:line="480" w:lineRule="auto"/>
      </w:pPr>
    </w:p>
    <w:p w14:paraId="3CE79DD7" w14:textId="53A48759" w:rsidR="00185812" w:rsidRDefault="00664917" w:rsidP="00D13E72">
      <w:pPr>
        <w:spacing w:line="480" w:lineRule="auto"/>
        <w:jc w:val="center"/>
      </w:pPr>
      <w:r>
        <w:t>Delaney K. Sullivan</w:t>
      </w:r>
      <w:r w:rsidR="00BA6489" w:rsidRPr="00BA6489">
        <w:rPr>
          <w:vertAlign w:val="superscript"/>
        </w:rPr>
        <w:t>1</w:t>
      </w:r>
      <w:r w:rsidR="004C5BF7">
        <w:rPr>
          <w:vertAlign w:val="superscript"/>
        </w:rPr>
        <w:t>,2</w:t>
      </w:r>
      <w:r>
        <w:t>,</w:t>
      </w:r>
      <w:r w:rsidR="001A536F">
        <w:t xml:space="preserve"> Anja Deutzmann</w:t>
      </w:r>
      <w:r w:rsidR="001A536F" w:rsidRPr="001A536F">
        <w:rPr>
          <w:vertAlign w:val="superscript"/>
        </w:rPr>
        <w:t>1</w:t>
      </w:r>
      <w:r w:rsidR="001A536F">
        <w:t xml:space="preserve">, </w:t>
      </w:r>
      <w:del w:id="0" w:author="Delaney" w:date="2021-03-26T17:43:00Z">
        <w:r w:rsidR="00DF64D1" w:rsidRPr="00DF64D1" w:rsidDel="00956B8C">
          <w:delText>Renumathy</w:delText>
        </w:r>
        <w:r w:rsidR="001A536F" w:rsidDel="00956B8C">
          <w:delText> </w:delText>
        </w:r>
        <w:r w:rsidR="00DF64D1" w:rsidRPr="00DF64D1" w:rsidDel="00956B8C">
          <w:delText>Dhanasekaran</w:delText>
        </w:r>
        <w:r w:rsidR="00BA6489" w:rsidRPr="00BA6489" w:rsidDel="00956B8C">
          <w:rPr>
            <w:vertAlign w:val="superscript"/>
          </w:rPr>
          <w:delText>1,</w:delText>
        </w:r>
        <w:r w:rsidR="004C5BF7" w:rsidDel="00956B8C">
          <w:rPr>
            <w:vertAlign w:val="superscript"/>
          </w:rPr>
          <w:delText>3</w:delText>
        </w:r>
        <w:r w:rsidR="001831E9" w:rsidDel="00956B8C">
          <w:delText xml:space="preserve">, </w:delText>
        </w:r>
      </w:del>
      <w:r w:rsidR="000C02FA">
        <w:t>Maya S. Krishnan</w:t>
      </w:r>
      <w:r w:rsidR="000C02FA" w:rsidRPr="001A536F">
        <w:rPr>
          <w:vertAlign w:val="superscript"/>
        </w:rPr>
        <w:t>1</w:t>
      </w:r>
      <w:r w:rsidR="000C02FA">
        <w:t xml:space="preserve">, </w:t>
      </w:r>
      <w:r w:rsidR="00C55646">
        <w:t>Arvin M. Gouw</w:t>
      </w:r>
      <w:r w:rsidR="00C55646" w:rsidRPr="00C55646">
        <w:rPr>
          <w:vertAlign w:val="superscript"/>
        </w:rPr>
        <w:t>1</w:t>
      </w:r>
      <w:r w:rsidR="00C55646">
        <w:t xml:space="preserve">, </w:t>
      </w:r>
      <w:r w:rsidR="006504AD">
        <w:t xml:space="preserve">David </w:t>
      </w:r>
      <w:r w:rsidR="00FE5E71">
        <w:t xml:space="preserve">I. </w:t>
      </w:r>
      <w:r w:rsidR="006504AD">
        <w:t>Bellovin</w:t>
      </w:r>
      <w:r w:rsidR="006504AD" w:rsidRPr="00C55646">
        <w:rPr>
          <w:vertAlign w:val="superscript"/>
        </w:rPr>
        <w:t>1</w:t>
      </w:r>
      <w:r w:rsidR="006504AD">
        <w:t xml:space="preserve">, Stacey </w:t>
      </w:r>
      <w:r w:rsidR="00FE5E71">
        <w:t xml:space="preserve">J. </w:t>
      </w:r>
      <w:r w:rsidR="006504AD">
        <w:t>Adam</w:t>
      </w:r>
      <w:r w:rsidR="006504AD" w:rsidRPr="00C55646">
        <w:rPr>
          <w:vertAlign w:val="superscript"/>
        </w:rPr>
        <w:t>1</w:t>
      </w:r>
      <w:r w:rsidR="006504AD">
        <w:t xml:space="preserve">, </w:t>
      </w:r>
      <w:r w:rsidR="000F448D">
        <w:t>Daniel</w:t>
      </w:r>
      <w:r w:rsidR="004B5514">
        <w:t> </w:t>
      </w:r>
      <w:r w:rsidR="000F448D">
        <w:t>F.</w:t>
      </w:r>
      <w:r w:rsidR="004B5514">
        <w:t> </w:t>
      </w:r>
      <w:r w:rsidR="000F448D">
        <w:t>Liefwalker</w:t>
      </w:r>
      <w:del w:id="1" w:author="Delaney" w:date="2021-03-26T17:43:00Z">
        <w:r w:rsidR="006504AD" w:rsidRPr="00FE5E71" w:rsidDel="00956B8C">
          <w:rPr>
            <w:rFonts w:cs="Times New Roman (Body CS)"/>
            <w:vertAlign w:val="superscript"/>
          </w:rPr>
          <w:delText>1,</w:delText>
        </w:r>
        <w:r w:rsidR="004C5BF7" w:rsidDel="00956B8C">
          <w:rPr>
            <w:vertAlign w:val="superscript"/>
          </w:rPr>
          <w:delText>4</w:delText>
        </w:r>
      </w:del>
      <w:ins w:id="2" w:author="Delaney" w:date="2021-03-26T17:43:00Z">
        <w:r w:rsidR="00956B8C">
          <w:rPr>
            <w:rFonts w:cs="Times New Roman (Body CS)"/>
            <w:vertAlign w:val="superscript"/>
          </w:rPr>
          <w:t>3</w:t>
        </w:r>
      </w:ins>
      <w:r w:rsidR="000F448D">
        <w:t xml:space="preserve">, </w:t>
      </w:r>
      <w:commentRangeStart w:id="3"/>
      <w:proofErr w:type="spellStart"/>
      <w:ins w:id="4" w:author="Delaney" w:date="2021-03-26T17:43:00Z">
        <w:r w:rsidR="00956B8C" w:rsidRPr="00DF64D1">
          <w:t>Renumathy</w:t>
        </w:r>
        <w:proofErr w:type="spellEnd"/>
        <w:r w:rsidR="00956B8C">
          <w:t> </w:t>
        </w:r>
        <w:r w:rsidR="00956B8C" w:rsidRPr="00DF64D1">
          <w:t>Dhanasekaran</w:t>
        </w:r>
        <w:r w:rsidR="00956B8C" w:rsidRPr="00BA6489">
          <w:rPr>
            <w:vertAlign w:val="superscript"/>
          </w:rPr>
          <w:t>1,</w:t>
        </w:r>
      </w:ins>
      <w:ins w:id="5" w:author="Delaney" w:date="2021-03-26T17:44:00Z">
        <w:r w:rsidR="00956B8C">
          <w:rPr>
            <w:vertAlign w:val="superscript"/>
          </w:rPr>
          <w:t>4</w:t>
        </w:r>
      </w:ins>
      <w:commentRangeEnd w:id="3"/>
      <w:ins w:id="6" w:author="Delaney" w:date="2021-03-26T17:45:00Z">
        <w:r w:rsidR="00956B8C">
          <w:rPr>
            <w:rStyle w:val="CommentReference"/>
          </w:rPr>
          <w:commentReference w:id="3"/>
        </w:r>
      </w:ins>
      <w:ins w:id="7" w:author="Delaney" w:date="2021-03-26T17:43:00Z">
        <w:r w:rsidR="00956B8C">
          <w:t xml:space="preserve">, </w:t>
        </w:r>
      </w:ins>
      <w:r w:rsidR="00962640">
        <w:t xml:space="preserve">and </w:t>
      </w:r>
      <w:r w:rsidR="00D34ECD">
        <w:t>Dean W. </w:t>
      </w:r>
      <w:r w:rsidR="00DF64D1">
        <w:t>Felsher</w:t>
      </w:r>
      <w:r w:rsidR="00BA6489" w:rsidRPr="00BA6489">
        <w:rPr>
          <w:vertAlign w:val="superscript"/>
        </w:rPr>
        <w:t>1</w:t>
      </w:r>
      <w:r w:rsidR="001511B6">
        <w:rPr>
          <w:vertAlign w:val="superscript"/>
        </w:rPr>
        <w:t>,5</w:t>
      </w:r>
      <w:r w:rsidR="00482AF2">
        <w:rPr>
          <w:vertAlign w:val="superscript"/>
        </w:rPr>
        <w:t>*</w:t>
      </w:r>
    </w:p>
    <w:p w14:paraId="2A02E32C" w14:textId="77777777" w:rsidR="00D13E72" w:rsidRDefault="00D13E72" w:rsidP="008865FC">
      <w:pPr>
        <w:spacing w:line="480" w:lineRule="auto"/>
        <w:rPr>
          <w:u w:val="single"/>
        </w:rPr>
      </w:pPr>
    </w:p>
    <w:p w14:paraId="048BBEDE" w14:textId="00592FDA" w:rsidR="00BA6489" w:rsidRDefault="00872D1E" w:rsidP="008865FC">
      <w:pPr>
        <w:spacing w:line="480" w:lineRule="auto"/>
      </w:pPr>
      <w:r w:rsidRPr="00872D1E">
        <w:rPr>
          <w:vertAlign w:val="superscript"/>
        </w:rPr>
        <w:t>1</w:t>
      </w:r>
      <w:r w:rsidR="00BA6489" w:rsidRPr="00BA6489">
        <w:t>Division of Oncology, Department</w:t>
      </w:r>
      <w:r w:rsidR="004C5BF7">
        <w:t>s</w:t>
      </w:r>
      <w:r w:rsidR="00BA6489" w:rsidRPr="00BA6489">
        <w:t xml:space="preserve"> of Medicine</w:t>
      </w:r>
      <w:r w:rsidR="004C5BF7">
        <w:t xml:space="preserve"> and Pathology</w:t>
      </w:r>
      <w:r w:rsidR="00BA6489" w:rsidRPr="00BA6489">
        <w:t>, Stanford University S</w:t>
      </w:r>
      <w:r w:rsidR="00BA6489">
        <w:t>chool of Medicine, Stanford, CA</w:t>
      </w:r>
      <w:r w:rsidR="00EE3F0C">
        <w:t xml:space="preserve"> 94305</w:t>
      </w:r>
      <w:r w:rsidR="00BA6489">
        <w:t>, USA</w:t>
      </w:r>
    </w:p>
    <w:p w14:paraId="7C28D380" w14:textId="614658EE" w:rsidR="00BA6489" w:rsidDel="00956B8C" w:rsidRDefault="004C5BF7" w:rsidP="00956B8C">
      <w:pPr>
        <w:spacing w:line="480" w:lineRule="auto"/>
        <w:rPr>
          <w:moveFrom w:id="8" w:author="Delaney" w:date="2021-03-26T17:44:00Z"/>
        </w:rPr>
        <w:pPrChange w:id="9" w:author="Delaney" w:date="2021-03-26T17:44:00Z">
          <w:pPr>
            <w:spacing w:line="480" w:lineRule="auto"/>
          </w:pPr>
        </w:pPrChange>
      </w:pPr>
      <w:r>
        <w:rPr>
          <w:vertAlign w:val="superscript"/>
        </w:rPr>
        <w:t>2</w:t>
      </w:r>
      <w:r w:rsidR="00E11238" w:rsidRPr="00E11238">
        <w:t>UCLA-Caltech Medical Scientist Training Program, David Geffen School of Medicine, University of California, Los Angeles, Los Angeles, CA 90095, USA</w:t>
      </w:r>
      <w:moveFromRangeStart w:id="10" w:author="Delaney" w:date="2021-03-26T17:44:00Z" w:name="move67673096"/>
    </w:p>
    <w:p w14:paraId="7EA42399" w14:textId="41593268" w:rsidR="00BA6489" w:rsidRDefault="004C5BF7" w:rsidP="00956B8C">
      <w:pPr>
        <w:spacing w:line="480" w:lineRule="auto"/>
      </w:pPr>
      <w:moveFrom w:id="11" w:author="Delaney" w:date="2021-03-26T17:44:00Z">
        <w:r w:rsidDel="00956B8C">
          <w:rPr>
            <w:vertAlign w:val="superscript"/>
          </w:rPr>
          <w:t>3</w:t>
        </w:r>
        <w:r w:rsidR="00BA6489" w:rsidRPr="00BA6489" w:rsidDel="00956B8C">
          <w:t xml:space="preserve">Division of </w:t>
        </w:r>
        <w:r w:rsidR="00BA6489" w:rsidDel="00956B8C">
          <w:t>Gastroenterology and Hepatology,</w:t>
        </w:r>
        <w:r w:rsidR="00BA6489" w:rsidRPr="00BA6489" w:rsidDel="00956B8C">
          <w:t xml:space="preserve"> Department of </w:t>
        </w:r>
        <w:r w:rsidR="001417D1" w:rsidDel="00956B8C">
          <w:t>Medicine</w:t>
        </w:r>
        <w:r w:rsidR="00BA6489" w:rsidRPr="00BA6489" w:rsidDel="00956B8C">
          <w:t>, Stanford University S</w:t>
        </w:r>
        <w:r w:rsidR="00BA6489" w:rsidDel="00956B8C">
          <w:t>chool of Medicine, Stanford, CA</w:t>
        </w:r>
        <w:r w:rsidR="00EE3F0C" w:rsidDel="00956B8C">
          <w:t xml:space="preserve"> 94305</w:t>
        </w:r>
        <w:r w:rsidR="00BA6489" w:rsidDel="00956B8C">
          <w:t>, USA</w:t>
        </w:r>
      </w:moveFrom>
      <w:moveFromRangeEnd w:id="10"/>
    </w:p>
    <w:p w14:paraId="7A05E0CA" w14:textId="597C7EE4" w:rsidR="00956B8C" w:rsidRDefault="004C5BF7" w:rsidP="00956B8C">
      <w:pPr>
        <w:spacing w:line="480" w:lineRule="auto"/>
        <w:rPr>
          <w:moveTo w:id="12" w:author="Delaney" w:date="2021-03-26T17:44:00Z"/>
        </w:rPr>
      </w:pPr>
      <w:del w:id="13" w:author="Delaney" w:date="2021-03-26T17:44:00Z">
        <w:r w:rsidRPr="004C5BF7" w:rsidDel="00956B8C">
          <w:rPr>
            <w:vertAlign w:val="superscript"/>
          </w:rPr>
          <w:delText>4</w:delText>
        </w:r>
        <w:r w:rsidR="006504AD" w:rsidDel="00956B8C">
          <w:delText>D</w:delText>
        </w:r>
        <w:r w:rsidRPr="004C5BF7" w:rsidDel="00956B8C">
          <w:delText xml:space="preserve">epartment </w:delText>
        </w:r>
      </w:del>
      <w:ins w:id="14" w:author="Delaney" w:date="2021-03-26T17:44:00Z">
        <w:r w:rsidR="00956B8C">
          <w:rPr>
            <w:vertAlign w:val="superscript"/>
          </w:rPr>
          <w:t>3</w:t>
        </w:r>
        <w:r w:rsidR="00956B8C">
          <w:t>D</w:t>
        </w:r>
        <w:r w:rsidR="00956B8C" w:rsidRPr="004C5BF7">
          <w:t xml:space="preserve">epartment </w:t>
        </w:r>
      </w:ins>
      <w:r w:rsidRPr="004C5BF7">
        <w:t>of Molecular and Medical Genetics, School of Medicine, Oregon Health and Science University, Portland, OR 97239</w:t>
      </w:r>
      <w:r w:rsidR="006A7268">
        <w:t xml:space="preserve">, USA </w:t>
      </w:r>
      <w:moveToRangeStart w:id="15" w:author="Delaney" w:date="2021-03-26T17:44:00Z" w:name="move67673096"/>
    </w:p>
    <w:p w14:paraId="4E8D9F11" w14:textId="72C629CA" w:rsidR="00956B8C" w:rsidDel="00956B8C" w:rsidRDefault="00956B8C" w:rsidP="00956B8C">
      <w:pPr>
        <w:spacing w:line="480" w:lineRule="auto"/>
        <w:rPr>
          <w:del w:id="16" w:author="Delaney" w:date="2021-03-26T17:44:00Z"/>
          <w:moveTo w:id="17" w:author="Delaney" w:date="2021-03-26T17:44:00Z"/>
        </w:rPr>
      </w:pPr>
      <w:moveTo w:id="18" w:author="Delaney" w:date="2021-03-26T17:44:00Z">
        <w:del w:id="19" w:author="Delaney" w:date="2021-03-26T17:44:00Z">
          <w:r w:rsidDel="00956B8C">
            <w:rPr>
              <w:vertAlign w:val="superscript"/>
            </w:rPr>
            <w:delText>3</w:delText>
          </w:r>
        </w:del>
      </w:moveTo>
      <w:ins w:id="20" w:author="Delaney" w:date="2021-03-26T17:44:00Z">
        <w:r>
          <w:rPr>
            <w:vertAlign w:val="superscript"/>
          </w:rPr>
          <w:t>4</w:t>
        </w:r>
      </w:ins>
      <w:moveTo w:id="21" w:author="Delaney" w:date="2021-03-26T17:44:00Z">
        <w:r w:rsidRPr="00BA6489">
          <w:t xml:space="preserve">Division of </w:t>
        </w:r>
        <w:r>
          <w:t>Gastroenterology and Hepatology,</w:t>
        </w:r>
        <w:r w:rsidRPr="00BA6489">
          <w:t xml:space="preserve"> Department of </w:t>
        </w:r>
        <w:r>
          <w:t>Medicine</w:t>
        </w:r>
        <w:r w:rsidRPr="00BA6489">
          <w:t>, Stanford University S</w:t>
        </w:r>
        <w:r>
          <w:t>chool of Medicine, Stanford, CA 94305, USA</w:t>
        </w:r>
      </w:moveTo>
    </w:p>
    <w:moveToRangeEnd w:id="15"/>
    <w:p w14:paraId="26687084" w14:textId="2A1C286B" w:rsidR="004C5BF7" w:rsidRDefault="004C5BF7" w:rsidP="008865FC">
      <w:pPr>
        <w:spacing w:line="480" w:lineRule="auto"/>
      </w:pPr>
    </w:p>
    <w:p w14:paraId="5511879E" w14:textId="51CFB0DE" w:rsidR="001511B6" w:rsidRDefault="001511B6" w:rsidP="001511B6">
      <w:pPr>
        <w:spacing w:line="480" w:lineRule="auto"/>
      </w:pPr>
      <w:r>
        <w:rPr>
          <w:vertAlign w:val="superscript"/>
        </w:rPr>
        <w:t>5</w:t>
      </w:r>
      <w:r>
        <w:t>Lead Contact</w:t>
      </w:r>
    </w:p>
    <w:p w14:paraId="6A6D8BF6" w14:textId="77777777" w:rsidR="00BA6489" w:rsidRDefault="00BA6489" w:rsidP="008865FC">
      <w:pPr>
        <w:spacing w:line="480" w:lineRule="auto"/>
      </w:pPr>
    </w:p>
    <w:p w14:paraId="3BAC3B7D" w14:textId="2A22F76B" w:rsidR="00872698" w:rsidRDefault="00C04931" w:rsidP="00FF1495">
      <w:r>
        <w:t>*</w:t>
      </w:r>
      <w:r w:rsidR="00F46D36">
        <w:t>Correspondence</w:t>
      </w:r>
      <w:r w:rsidR="00C8693B">
        <w:t>:</w:t>
      </w:r>
      <w:r w:rsidR="00F46D36">
        <w:t xml:space="preserve"> </w:t>
      </w:r>
      <w:r w:rsidR="00FF1495" w:rsidRPr="00863102">
        <w:t>dfelsher@stanford.edu</w:t>
      </w:r>
    </w:p>
    <w:p w14:paraId="1F71B8F1" w14:textId="77777777" w:rsidR="0032449C" w:rsidRDefault="0032449C" w:rsidP="00D13E72">
      <w:pPr>
        <w:spacing w:line="480" w:lineRule="auto"/>
      </w:pPr>
    </w:p>
    <w:p w14:paraId="0BF4A301" w14:textId="282000EE" w:rsidR="001D4694" w:rsidRDefault="0032449C" w:rsidP="00104F16">
      <w:pPr>
        <w:spacing w:line="480" w:lineRule="auto"/>
        <w:jc w:val="both"/>
      </w:pPr>
      <w:r>
        <w:t xml:space="preserve">Keywords: MYC, oncogene, </w:t>
      </w:r>
      <w:r w:rsidR="00C2428F">
        <w:t xml:space="preserve">dedifferentiation, </w:t>
      </w:r>
      <w:r w:rsidR="00052261">
        <w:t xml:space="preserve">gene </w:t>
      </w:r>
      <w:r>
        <w:t>signature, transcriptomics</w:t>
      </w:r>
      <w:r w:rsidR="008709B8">
        <w:t xml:space="preserve">, </w:t>
      </w:r>
      <w:r w:rsidR="00052261">
        <w:t>pan</w:t>
      </w:r>
      <w:r w:rsidR="00C2428F">
        <w:noBreakHyphen/>
      </w:r>
      <w:r w:rsidR="00052261">
        <w:t>cancer, tissue-lineage, embryonic stem cells, TCGA</w:t>
      </w:r>
    </w:p>
    <w:p w14:paraId="55B3222E" w14:textId="64126E6B" w:rsidR="00052261" w:rsidRDefault="00052261" w:rsidP="00104F16">
      <w:pPr>
        <w:spacing w:line="480" w:lineRule="auto"/>
        <w:jc w:val="both"/>
      </w:pPr>
    </w:p>
    <w:p w14:paraId="2805AB6A" w14:textId="77777777" w:rsidR="00FF1495" w:rsidRDefault="00FF1495" w:rsidP="00104F16">
      <w:pPr>
        <w:spacing w:line="480" w:lineRule="auto"/>
        <w:jc w:val="both"/>
      </w:pPr>
    </w:p>
    <w:p w14:paraId="20AAE624" w14:textId="0FAEE1F2" w:rsidR="00AD3966" w:rsidRDefault="00F30E9A" w:rsidP="00AD3966">
      <w:pPr>
        <w:spacing w:line="480" w:lineRule="auto"/>
        <w:outlineLvl w:val="0"/>
        <w:rPr>
          <w:b/>
        </w:rPr>
      </w:pPr>
      <w:r>
        <w:rPr>
          <w:b/>
        </w:rPr>
        <w:lastRenderedPageBreak/>
        <w:t>Summary</w:t>
      </w:r>
    </w:p>
    <w:p w14:paraId="1DCA3878" w14:textId="2CA69E7B" w:rsidR="00B87BB2" w:rsidRDefault="00A46C7C" w:rsidP="00A46C7C">
      <w:pPr>
        <w:spacing w:line="480" w:lineRule="auto"/>
        <w:ind w:firstLine="720"/>
      </w:pPr>
      <w:r w:rsidRPr="00A46C7C">
        <w:t xml:space="preserve">MYC is a transcription factor frequently overexpressed in cancer. To determine how MYC drives the neoplastic phenotype, we performed transcriptomic analysis using a panel of MYC-driven autochthonous transgenic mouse models. We found that MYC elicited gene expression changes in a tissue-specific manner across B-cell lymphoma, T-cell acute lymphoblastic lymphoma, hepatocellular carcinoma, renal cell carcinoma, and lung adenocarcinoma. However, despite these gene expression changes being highly tissue-specific, we uncovered convergence on a common pattern of upregulation of embryonic stem cell gene programs and downregulation of tissue-of-origin gene programs across MYC-driven cancers. These changes, representative of tissue dedifferentiation, may be facilitated by epigenetic alterations that occur during tumorigenesis. Moreover, we discovered that while several cellular processes are represented among embryonic stem cell genes, ribosome biogenesis is most specifically associated with MYC expression in human primary </w:t>
      </w:r>
      <w:commentRangeStart w:id="22"/>
      <w:r w:rsidRPr="00A46C7C">
        <w:t>cancers</w:t>
      </w:r>
      <w:commentRangeEnd w:id="22"/>
      <w:r w:rsidR="001D1ED1">
        <w:rPr>
          <w:rStyle w:val="CommentReference"/>
        </w:rPr>
        <w:commentReference w:id="22"/>
      </w:r>
      <w:del w:id="23" w:author="Delaney" w:date="2021-03-26T17:55:00Z">
        <w:r w:rsidRPr="00A46C7C" w:rsidDel="001D1ED1">
          <w:delText xml:space="preserve"> whereas other pathways, such as DNA replication, have weaker correlation with MYC and therefore, although being important in tumorigenesis, may not necessarily be specific to MYC-driven cancers</w:delText>
        </w:r>
      </w:del>
      <w:r w:rsidRPr="00A46C7C">
        <w:t>. Altogether, MYC’s capability to drive tumorigenesis in diverse tissue types appears to be related to its ability to promote tissue dedifferentiation.</w:t>
      </w:r>
    </w:p>
    <w:p w14:paraId="32E7B331" w14:textId="77777777" w:rsidR="00BD6F2C" w:rsidRDefault="00BD6F2C" w:rsidP="00B47EA2">
      <w:pPr>
        <w:spacing w:line="480" w:lineRule="auto"/>
        <w:outlineLvl w:val="0"/>
        <w:rPr>
          <w:b/>
        </w:rPr>
      </w:pPr>
    </w:p>
    <w:p w14:paraId="47C631FE" w14:textId="77777777" w:rsidR="00BD6F2C" w:rsidRDefault="00BD6F2C" w:rsidP="00B47EA2">
      <w:pPr>
        <w:spacing w:line="480" w:lineRule="auto"/>
        <w:outlineLvl w:val="0"/>
        <w:rPr>
          <w:b/>
        </w:rPr>
      </w:pPr>
    </w:p>
    <w:p w14:paraId="10AFC156" w14:textId="77777777" w:rsidR="00BD6F2C" w:rsidRDefault="00BD6F2C" w:rsidP="00B47EA2">
      <w:pPr>
        <w:spacing w:line="480" w:lineRule="auto"/>
        <w:outlineLvl w:val="0"/>
        <w:rPr>
          <w:b/>
        </w:rPr>
      </w:pPr>
    </w:p>
    <w:p w14:paraId="6A2E3EF8" w14:textId="35C32AC2" w:rsidR="00BD6F2C" w:rsidRDefault="00BD6F2C" w:rsidP="00B47EA2">
      <w:pPr>
        <w:spacing w:line="480" w:lineRule="auto"/>
        <w:outlineLvl w:val="0"/>
        <w:rPr>
          <w:ins w:id="24" w:author="Delaney" w:date="2021-03-26T17:55:00Z"/>
          <w:b/>
        </w:rPr>
      </w:pPr>
    </w:p>
    <w:p w14:paraId="1B4C19CA" w14:textId="6692FE7E" w:rsidR="001D1ED1" w:rsidRDefault="001D1ED1" w:rsidP="00B47EA2">
      <w:pPr>
        <w:spacing w:line="480" w:lineRule="auto"/>
        <w:outlineLvl w:val="0"/>
        <w:rPr>
          <w:ins w:id="25" w:author="Delaney" w:date="2021-03-26T17:55:00Z"/>
          <w:b/>
        </w:rPr>
      </w:pPr>
    </w:p>
    <w:p w14:paraId="303A20DC" w14:textId="77777777" w:rsidR="001D1ED1" w:rsidRDefault="001D1ED1" w:rsidP="00B47EA2">
      <w:pPr>
        <w:spacing w:line="480" w:lineRule="auto"/>
        <w:outlineLvl w:val="0"/>
        <w:rPr>
          <w:b/>
        </w:rPr>
      </w:pPr>
    </w:p>
    <w:p w14:paraId="07B173AF" w14:textId="2C203216" w:rsidR="00185812" w:rsidRPr="00264C29" w:rsidRDefault="00185812" w:rsidP="00B47EA2">
      <w:pPr>
        <w:spacing w:line="480" w:lineRule="auto"/>
        <w:outlineLvl w:val="0"/>
        <w:rPr>
          <w:b/>
        </w:rPr>
      </w:pPr>
      <w:r w:rsidRPr="00264C29">
        <w:rPr>
          <w:b/>
        </w:rPr>
        <w:lastRenderedPageBreak/>
        <w:t>Introduction</w:t>
      </w:r>
    </w:p>
    <w:p w14:paraId="3DAFBED7" w14:textId="2977B4CB" w:rsidR="00185812" w:rsidRDefault="00037C27" w:rsidP="0021282E">
      <w:pPr>
        <w:spacing w:line="480" w:lineRule="auto"/>
        <w:jc w:val="both"/>
      </w:pPr>
      <w:r>
        <w:tab/>
        <w:t xml:space="preserve">The MYC </w:t>
      </w:r>
      <w:r w:rsidR="00515FB7">
        <w:t>proto-</w:t>
      </w:r>
      <w:r>
        <w:t>oncogene</w:t>
      </w:r>
      <w:r w:rsidR="00103BBA">
        <w:t>,</w:t>
      </w:r>
      <w:r w:rsidR="00911D6A">
        <w:t xml:space="preserve"> </w:t>
      </w:r>
      <w:r w:rsidR="00460636">
        <w:t>when mutated or overexpressed</w:t>
      </w:r>
      <w:r w:rsidR="00103BBA">
        <w:t>,</w:t>
      </w:r>
      <w:r w:rsidR="00460636">
        <w:t xml:space="preserve"> has been </w:t>
      </w:r>
      <w:r w:rsidR="00DD1C4F">
        <w:t>implicated</w:t>
      </w:r>
      <w:r w:rsidR="00515FB7">
        <w:t xml:space="preserve"> in </w:t>
      </w:r>
      <w:r w:rsidR="00E370BA">
        <w:t xml:space="preserve">the pathogenesis of </w:t>
      </w:r>
      <w:r w:rsidR="00460636">
        <w:t>most types of human</w:t>
      </w:r>
      <w:r w:rsidR="00515FB7">
        <w:t xml:space="preserve"> cancer</w:t>
      </w:r>
      <w:r w:rsidR="00451C42">
        <w:t xml:space="preserve"> </w:t>
      </w:r>
      <w:r w:rsidR="00A44E7D">
        <w:fldChar w:fldCharType="begin" w:fldLock="1"/>
      </w:r>
      <w:r w:rsidR="00704B57">
        <w:instrText>ADDIN CSL_CITATION {"citationItems":[{"id":"ITEM-1","itemData":{"DOI":"10.1016/j.cell.2012.03.003","ISSN":"1097-4172","PMID":"22464321","abstract":"The MYC oncogene contributes to the genesis of many human cancers. Recent insights into its expression and function have led to therapeutic opportunities. MYC's activation by bromodomain proteins could be inhibited by drug-like molecules, resulting in tumor inhibition in vivo. Tumor growth can also be curbed by pharmacologically uncoupling bioenergetic pathways involving glucose or glutamine metabolism from Myc-induced cellular biomass accumulation. Other approaches to halt Myc on the path to cancer involve targeting Myc-Max dimerization or Myc-induced microRNA expression. Here the richness of our understanding of MYC is reviewed, highlighting new biological insights and opportunities for cancer therapies.","author":[{"dropping-particle":"V","family":"Dang","given":"Chi","non-dropping-particle":"","parse-names":false,"suffix":""}],"container-title":"Cell","id":"ITEM-1","issue":"1","issued":{"date-parts":[["2012","3","30"]]},"page":"22-35","publisher":"NIH Public Access","title":"MYC on the path to cancer.","type":"article-journal","volume":"149"},"uris":["http://www.mendeley.com/documents/?uuid=c7c2acdf-5229-3f12-b69c-3296c9e4d7ec"]}],"mendeley":{"formattedCitation":"(Dang, 2012)","plainTextFormattedCitation":"(Dang, 2012)","previouslyFormattedCitation":"(Dang, 2012)"},"properties":{"noteIndex":0},"schema":"https://github.com/citation-style-language/schema/raw/master/csl-citation.json"}</w:instrText>
      </w:r>
      <w:r w:rsidR="00A44E7D">
        <w:fldChar w:fldCharType="separate"/>
      </w:r>
      <w:r w:rsidR="00704B57" w:rsidRPr="00704B57">
        <w:rPr>
          <w:noProof/>
        </w:rPr>
        <w:t>(Dang, 2012)</w:t>
      </w:r>
      <w:r w:rsidR="00A44E7D">
        <w:fldChar w:fldCharType="end"/>
      </w:r>
      <w:r w:rsidR="00451C42">
        <w:t>.</w:t>
      </w:r>
      <w:r w:rsidR="00515FB7">
        <w:t xml:space="preserve"> MYC </w:t>
      </w:r>
      <w:r w:rsidR="007F2DCA">
        <w:t>activation</w:t>
      </w:r>
      <w:r w:rsidR="00373C5F">
        <w:t>, in tandem with other genetic and epigenetic insults, results in initiation of tumorigenesis</w:t>
      </w:r>
      <w:r w:rsidR="00451C42">
        <w:t xml:space="preserve"> </w:t>
      </w:r>
      <w:r w:rsidR="00E00ECE">
        <w:fldChar w:fldCharType="begin" w:fldLock="1"/>
      </w:r>
      <w:r w:rsidR="00704B57">
        <w:instrText>ADDIN CSL_CITATION {"citationItems":[{"id":"ITEM-1","itemData":{"DOI":"10.1101/cshperspect.a014241","ISBN":"2157-1422 (Electronic)","ISSN":"21571422","PMID":"24890832","abstract":"The MYC proto-oncogene has been implicated in the pathogenesis of most types of human tumors. MYC activation alone in many normal cells is restrained from causing tumorigenesis through multiple genetic and epigenetically controlled checkpoint mechanisms, including proliferative arrest, apoptosis, and cellular senescence. When pathologically activated in a permissive epigenetic and/or genetic context, MYC bypasses these mechanisms, enforcing many of the \"hallmark\" features of cancer, including relentless tumor growth associated with DNA replication and transcription, cellular proliferation and growth, protein synthesis, and altered cellular metabolism. MYC mandates tumor cell fate, by inducing stemness and blocking cellular senescence and differentiation. Additionally, MYC orchestrates changes in the tumor microenvironment, including the activation of angiogenesis and suppression of the host immune response. Provocatively, brief or even partial suppression of MYC back to its physiological levels of activation can result in the restoration of intrinsic checkpoint mechanisms, resulting in acute and sustained tumor regression, associated with tumor cells undergoing proliferative arrest, differentiation, senescence, and apoptosis, as well as remodeling of the tumor microenvironment, recruitment of an immune response, and shutdown of angiogenesis. Hence, tumors appear to be \"addicted\" to MYC because of both tumor cell-intrinsic, cell-autonomous and host-dependent, immune cell-dependent mechanisms. Both the trajectory and persistence of many human cancers require sustained MYC activation. Multiscale mathematical modeling may be useful to predict when tumors will be addicted to MYC. MYC is a hallmark molecular feature of both the initiation and maintenance of tumorigenesis.","author":[{"dropping-particle":"","family":"Gabay","given":"Meital","non-dropping-particle":"","parse-names":false,"suffix":""},{"dropping-particle":"","family":"Li","given":"Yulin","non-dropping-particle":"","parse-names":false,"suffix":""},{"dropping-particle":"","family":"Felsher","given":"Dean W.","non-dropping-particle":"","parse-names":false,"suffix":""}],"container-title":"Cold Spring Harbor Perspectives in Medicine","id":"ITEM-1","issue":"6","issued":{"date-parts":[["2014","6","2"]]},"page":"a014241","publisher":"Cold Spring Harbor Laboratory Press","title":"MYC activation is a hallmark of cancer initiation and maintenance","type":"article-journal","volume":"4"},"uris":["http://www.mendeley.com/documents/?uuid=659a7b5e-b127-3fe3-855e-8ec33b5f502b"]}],"mendeley":{"formattedCitation":"(Gabay et al., 2014)","plainTextFormattedCitation":"(Gabay et al., 2014)","previouslyFormattedCitation":"(Gabay et al., 2014)"},"properties":{"noteIndex":0},"schema":"https://github.com/citation-style-language/schema/raw/master/csl-citation.json"}</w:instrText>
      </w:r>
      <w:r w:rsidR="00E00ECE">
        <w:fldChar w:fldCharType="separate"/>
      </w:r>
      <w:r w:rsidR="00704B57" w:rsidRPr="00704B57">
        <w:rPr>
          <w:noProof/>
        </w:rPr>
        <w:t>(Gabay et al., 2014)</w:t>
      </w:r>
      <w:r w:rsidR="00E00ECE">
        <w:fldChar w:fldCharType="end"/>
      </w:r>
      <w:r w:rsidR="00451C42">
        <w:t>.</w:t>
      </w:r>
      <w:r w:rsidR="00373C5F">
        <w:t xml:space="preserve"> </w:t>
      </w:r>
      <w:r w:rsidR="007A5E80">
        <w:t>C</w:t>
      </w:r>
      <w:r w:rsidR="006401FC">
        <w:t>ancers driven by MYC be</w:t>
      </w:r>
      <w:r w:rsidR="001B1EB0">
        <w:t xml:space="preserve">come dependent on </w:t>
      </w:r>
      <w:r w:rsidR="00460636">
        <w:t xml:space="preserve">its </w:t>
      </w:r>
      <w:r w:rsidR="001B1EB0">
        <w:t xml:space="preserve">sustained </w:t>
      </w:r>
      <w:r w:rsidR="007A2CCF">
        <w:t>oncogenic activity</w:t>
      </w:r>
      <w:r w:rsidR="005D723A">
        <w:t>, a phenomenon known as oncogene addiction</w:t>
      </w:r>
      <w:r w:rsidR="00451C42">
        <w:t xml:space="preserve"> </w:t>
      </w:r>
      <w:r w:rsidR="0021282E">
        <w:fldChar w:fldCharType="begin" w:fldLock="1"/>
      </w:r>
      <w:r w:rsidR="00704B57">
        <w:instrText>ADDIN CSL_CITATION {"citationItems":[{"id":"ITEM-1","itemData":{"DOI":"10.1126/science.1073096","ISSN":"1095-9203","PMID":"12098689","author":[{"dropping-particle":"","family":"Weinstein","given":"I Bernard","non-dropping-particle":"","parse-names":false,"suffix":""}],"container-title":"Science (New York, N.Y.)","id":"ITEM-1","issue":"5578","issued":{"date-parts":[["2002","7","5"]]},"page":"63-4","title":"Cancer. Addiction to oncogenes--the Achilles heal of cancer.","type":"article-journal","volume":"297"},"uris":["http://www.mendeley.com/documents/?uuid=e15f8152-6db3-4ee1-b53d-7d99e047ae59"]},{"id":"ITEM-2","itemData":{"DOI":"10.1177/1947601910377798","ISBN":"1947-6027 (Electronic)","ISSN":"1947-6027","PMID":"21037952","abstract":"Tumorigenesis is generally caused by genetic changes that activate oncogenes or inactivate tumor suppressor genes. The targeted inactivation of oncogenes can be associated with tumor regression through the phenomenon of oncogene addiction. One of the most common oncogenic events in human cancer is the activation of the MYC oncogene. The inactivation of MYC may be a general and effective therapy for human cancer. Indeed, it has been experimentally shown that the inactivation of MYC can result in dramatic and sustained tumor regression in lymphoma, leukemia, osteosarcoma, hepatocellular carcinoma, squamous carcinoma, and pancreatic carcinoma through a multitude of mechanisms, including proliferative arrest, terminal differentiation, cellular senescence, induction of apoptosis, and the shutdown of angiogenesis. Cell-autonomous and cell-dependent mechanisms have both been implicated, and recent results suggest a critical role for autocrine factors, including thrombospondin-1 and TGF-β. Hence, targeting the inactivation of MYC appears to elicit oncogene addiction and, thereby, tumor regression through both tumor cell-intrinsic and host-dependent mechanisms.","author":[{"dropping-particle":"","family":"Felsher","given":"Dean W","non-dropping-particle":"","parse-names":false,"suffix":""}],"container-title":"Genes &amp; cancer","id":"ITEM-2","issue":"6","issued":{"date-parts":[["2010","6"]]},"page":"597-604","title":"MYC Inactivation Elicits Oncogene Addiction through Both Tumor Cell-Intrinsic and Host-Dependent Mechanisms.","type":"article-journal","volume":"1"},"uris":["http://www.mendeley.com/documents/?uuid=cf186150-13cc-4de4-8a5a-9253ab3c5d84"]},{"id":"ITEM-3","itemData":{"DOI":"10.1111/joim.12237","ISSN":"09546820","PMID":"24645771","abstract":"The MYC proto-oncogene is an essential regulator of many normal biological programmes. MYC, when activated as an oncogene, has been implicated in the pathogenesis of most types of human cancers. MYC overexpression in normal cells is restrained from causing cancer through multiple genetically and epigenetically controlled checkpoint mechanisms, including proliferative arrest, apoptosis and cellular senescence. When pathologically activated in the correct epigenetic and genetic contexts, MYC bypasses these mechanisms and drives many of the 'hallmark' features of cancer, including uncontrolled tumour growth associated with DNA replication and transcription, cellular proliferation and growth, protein synthesis and altered cellular metabolism. MYC also dictates tumour cell fate by enforcing self-renewal and by abrogating cellular senescence and differentiation programmes. Moreover, MYC influences the tumour microenvironment, including activating angiogenesis and suppressing the host immune response. Provocatively, brief or even partial suppression of MYC back to its physiological levels of activation can lead to the restoration of intrinsic checkpoint mechanisms, resulting in acute and sustained tumour regression associated with tumour cells undergoing proliferative arrest, differentiation, senescence and apoptosis, as well as remodelling of the tumour microenvironment, recruitment of an immune response and shutdown of angiogenesis. Hence, tumours appear to be addicted to the MYC oncogene because of both tumour cell intrinsic and host-dependent mechanisms. MYC is important for the regulation of both the initiation and maintenance of tumorigenesis.","author":[{"dropping-particle":"","family":"Li","given":"Y.","non-dropping-particle":"","parse-names":false,"suffix":""},{"dropping-particle":"","family":"Casey","given":"S. C.","non-dropping-particle":"","parse-names":false,"suffix":""},{"dropping-particle":"","family":"Felsher","given":"D. W.","non-dropping-particle":"","parse-names":false,"suffix":""}],"container-title":"Journal of Internal Medicine","id":"ITEM-3","issue":"1","issued":{"date-parts":[["2014","7"]]},"page":"52-60","title":"Inactivation of MYC reverses tumorigenesis","type":"article-journal","volume":"276"},"uris":["http://www.mendeley.com/documents/?uuid=587f028b-023f-37f5-bc57-995456a20f3d"]}],"mendeley":{"formattedCitation":"(Felsher, 2010; Li et al., 2014; Weinstein, 2002)","plainTextFormattedCitation":"(Felsher, 2010; Li et al., 2014; Weinstein, 2002)","previouslyFormattedCitation":"(Felsher, 2010; Li et al., 2014; Weinstein, 2002)"},"properties":{"noteIndex":0},"schema":"https://github.com/citation-style-language/schema/raw/master/csl-citation.json"}</w:instrText>
      </w:r>
      <w:r w:rsidR="0021282E">
        <w:fldChar w:fldCharType="separate"/>
      </w:r>
      <w:r w:rsidR="00704B57" w:rsidRPr="00704B57">
        <w:rPr>
          <w:noProof/>
        </w:rPr>
        <w:t>(Felsher, 2010; Li et al., 2014; Weinstein, 2002)</w:t>
      </w:r>
      <w:r w:rsidR="0021282E">
        <w:fldChar w:fldCharType="end"/>
      </w:r>
      <w:r w:rsidR="00451C42">
        <w:t>.</w:t>
      </w:r>
      <w:r w:rsidR="006401FC">
        <w:t xml:space="preserve"> </w:t>
      </w:r>
      <w:r w:rsidR="007A2CCF">
        <w:t>Hence, d</w:t>
      </w:r>
      <w:r w:rsidR="00736796">
        <w:t>espite the</w:t>
      </w:r>
      <w:r w:rsidR="007A2CCF">
        <w:t xml:space="preserve"> genomic complexity of cancers, </w:t>
      </w:r>
      <w:r w:rsidR="006401FC">
        <w:t>inactivation of MYC</w:t>
      </w:r>
      <w:r w:rsidR="00460636">
        <w:t xml:space="preserve"> alone</w:t>
      </w:r>
      <w:r w:rsidR="00CF405E">
        <w:t xml:space="preserve"> can cause</w:t>
      </w:r>
      <w:r w:rsidR="006401FC">
        <w:t xml:space="preserve"> </w:t>
      </w:r>
      <w:r w:rsidR="007A2CCF">
        <w:t>reversal of the neoplastic phenotype</w:t>
      </w:r>
      <w:r w:rsidR="006401FC">
        <w:t xml:space="preserve"> </w:t>
      </w:r>
      <w:r w:rsidR="0021282E">
        <w:fldChar w:fldCharType="begin" w:fldLock="1"/>
      </w:r>
      <w:r w:rsidR="00322AD8">
        <w:instrText>ADDIN CSL_CITATION {"citationItems":[{"id":"ITEM-1","itemData":{"DOI":"10.1016/S1097-2765(00)80367-6","ISBN":"1097-2765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Cell","id":"ITEM-1","issue":"2","issued":{"date-parts":[["1999"]]},"page":"199-207","title":"Reversible tumorigenesis by MYC in hematopoietic lineages","type":"article-journal","volume":"4"},"uris":["http://www.mendeley.com/documents/?uuid=360820c6-ddee-4446-adac-94978e0e0dd8"]},{"id":"ITEM-2","itemData":{"DOI":"10.1038/nature03043","ISSN":"1476-4687","PMID":"15475948","abstract":"Hepatocellular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W","non-dropping-particle":"","parse-names":false,"suffix":""}],"container-title":"Nature","id":"ITEM-2","issue":"7012","issued":{"date-parts":[["2004","10","28"]]},"page":"1112-7","title":"MYC inactivation uncovers pluripotent differentiation and tumour dormancy in hepatocellular cancer.","type":"article-journal","volume":"431"},"uris":["http://www.mendeley.com/documents/?uuid=a31e8042-5be4-426c-8718-afd200d853a1"]},{"id":"ITEM-3","itemData":{"DOI":"10.1126/science.1071489","ISSN":"1095-9203","PMID":"12098700","abstract":"Pharmacological inactivation of oncogenes is being investigated as a possible therapeutic strategy for cancer. One potential drawback is that cessation of such therapy may allow reactivation of the oncogene and tumor regrowth. We used a conditional transgenic mouse model for MYC-induced tumorigenesis to demonstrate that brief inactivation of MYC results in the sustained regression of tumors and the differentiation of osteogenic sarcoma cells into mature osteocytes. Subsequent reactivation of MYC did not restore the cells' malignant properties but instead induced apoptosis. Thus, brief MYC inactivation appears to cause epigenetic changes in tumor cells that render them insensitive to MYC-induced tumorigenesis. These results raise the possibility that transient inactivation of MYC may be an effective therapy for certain cancers.","author":[{"dropping-particle":"","family":"Jain","given":"Meenakshi","non-dropping-particle":"","parse-names":false,"suffix":""},{"dropping-particle":"","family":"Arvanitis","given":"Constadina","non-dropping-particle":"","parse-names":false,"suffix":""},{"dropping-particle":"","family":"Chu","given":"Kenneth","non-dropping-particle":"","parse-names":false,"suffix":""},{"dropping-particle":"","family":"Dewey","given":"William","non-dropping-particle":"","parse-names":false,"suffix":""},{"dropping-particle":"","family":"Leonhardt","given":"Edith","non-dropping-particle":"","parse-names":false,"suffix":""},{"dropping-particle":"","family":"Trinh","given":"Maxine","non-dropping-particle":"","parse-names":false,"suffix":""},{"dropping-particle":"","family":"Sundberg","given":"Christopher D","non-dropping-particle":"","parse-names":false,"suffix":""},{"dropping-particle":"","family":"Bishop","given":"J Michael","non-dropping-particle":"","parse-names":false,"suffix":""},{"dropping-particle":"","family":"Felsher","given":"Dean W","non-dropping-particle":"","parse-names":false,"suffix":""}],"container-title":"Science (New York, N.Y.)","id":"ITEM-3","issue":"5578","issued":{"date-parts":[["2002","7","5"]]},"page":"102-4","title":"Sustained loss of a neoplastic phenotype by brief inactivation of MYC.","type":"article-journal","volume":"297"},"uris":["http://www.mendeley.com/documents/?uuid=03675183-686b-40a4-a72d-8dfbb09f9ad9"]}],"mendeley":{"formattedCitation":"(Felsher and Bishop, 1999; Jain et al., 2002; Shachaf et al., 2004)","plainTextFormattedCitation":"(Felsher and Bishop, 1999; Jain et al., 2002; Shachaf et al., 2004)","previouslyFormattedCitation":"(Felsher and Bishop, 1999; Jain et al., 2002; Shachaf et al., 2004)"},"properties":{"noteIndex":0},"schema":"https://github.com/citation-style-language/schema/raw/master/csl-citation.json"}</w:instrText>
      </w:r>
      <w:r w:rsidR="0021282E">
        <w:fldChar w:fldCharType="separate"/>
      </w:r>
      <w:r w:rsidR="00440AC9" w:rsidRPr="00440AC9">
        <w:rPr>
          <w:noProof/>
        </w:rPr>
        <w:t>(Felsher and Bishop, 1999; Jain et al., 2002; Shachaf et al., 2004)</w:t>
      </w:r>
      <w:r w:rsidR="0021282E">
        <w:fldChar w:fldCharType="end"/>
      </w:r>
      <w:r w:rsidR="00451C42">
        <w:t>.</w:t>
      </w:r>
    </w:p>
    <w:p w14:paraId="76AE6EE2" w14:textId="65F7C3E1" w:rsidR="002C4FA8" w:rsidRDefault="006401FC" w:rsidP="0021282E">
      <w:pPr>
        <w:spacing w:line="480" w:lineRule="auto"/>
        <w:jc w:val="both"/>
      </w:pPr>
      <w:r>
        <w:tab/>
        <w:t>MYC</w:t>
      </w:r>
      <w:r w:rsidR="00631538">
        <w:t xml:space="preserve"> </w:t>
      </w:r>
      <w:r w:rsidR="00FD6547">
        <w:t>orchestrates</w:t>
      </w:r>
      <w:r w:rsidR="00E13D09">
        <w:t xml:space="preserve"> a transcriptional program of </w:t>
      </w:r>
      <w:r w:rsidR="001E1721">
        <w:t>genes</w:t>
      </w:r>
      <w:r w:rsidR="00450352">
        <w:t xml:space="preserve"> involved in</w:t>
      </w:r>
      <w:r w:rsidR="00E7493E">
        <w:t xml:space="preserve"> </w:t>
      </w:r>
      <w:r w:rsidR="00460636">
        <w:t xml:space="preserve">proliferation, survival, self-renewal, </w:t>
      </w:r>
      <w:r w:rsidR="005961E6">
        <w:t>ribosome</w:t>
      </w:r>
      <w:r w:rsidR="00450352">
        <w:t xml:space="preserve"> biogenesis, mitochondrial biogenesis, </w:t>
      </w:r>
      <w:r w:rsidR="00393EBF">
        <w:t xml:space="preserve">glucose and glutamine </w:t>
      </w:r>
      <w:r w:rsidR="009A6F64">
        <w:t>metabolism</w:t>
      </w:r>
      <w:r w:rsidR="00450352">
        <w:t xml:space="preserve">, </w:t>
      </w:r>
      <w:r w:rsidR="00393EBF">
        <w:t xml:space="preserve">nucleotide biosynthesis, lipogenesis, </w:t>
      </w:r>
      <w:r w:rsidR="003E26D0">
        <w:t xml:space="preserve">angiogenesis, </w:t>
      </w:r>
      <w:r w:rsidR="00AB1FE3">
        <w:t xml:space="preserve">and </w:t>
      </w:r>
      <w:r w:rsidR="001C4478">
        <w:t xml:space="preserve">immune </w:t>
      </w:r>
      <w:r w:rsidR="00313E40">
        <w:t>evasion</w:t>
      </w:r>
      <w:r w:rsidR="00451C42">
        <w:t xml:space="preserve"> </w:t>
      </w:r>
      <w:r w:rsidR="009A6F64">
        <w:fldChar w:fldCharType="begin" w:fldLock="1"/>
      </w:r>
      <w:r w:rsidR="00704B57">
        <w:instrText>ADDIN CSL_CITATION {"citationItems":[{"id":"ITEM-1","itemData":{"DOI":"10.1101/cshperspect.a014217","ISSN":"2157-1422","PMID":"23906881","abstract":"The MYC proto-oncogene is frequently activated in human cancers through a variety of mechanisms. Its deregulated expression, unconstrained by inactivation of key checkpoints, such as p53, contributes to tumorigenesis. Unlike its normal counterpart, which is restrained by negative regulators, the unleashed MYC oncogene produces a transcription factor that alters global gene expression through transcriptional regulation, resulting in tumorigenesis. Key genes involved in ribosomal and mitochondrial biogenesis, glucose and glutamine metabolism, lipid synthesis, and cell-cycle progression are robustly activated by MYC, contributing to the acquisition of bioenergetics substrates for the cancer cell to grow and proliferate.","author":[{"dropping-particle":"V","family":"Dang","given":"Chi","non-dropping-particle":"","parse-names":false,"suffix":""}],"container-title":"Cold Spring Harbor perspectives in medicine","id":"ITEM-1","issue":"8","issued":{"date-parts":[["2013","8"]]},"title":"MYC, metabolism, cell growth, and tumorigenesis.","type":"article-journal","volume":"3"},"uris":["http://www.mendeley.com/documents/?uuid=65e089b0-91e3-430e-963c-669401d776fc"]},{"id":"ITEM-2","itemData":{"DOI":"10.1177/1947601910377798","ISBN":"1947-6027 (Electronic)","ISSN":"1947-6027","PMID":"21037952","abstract":"Tumorigenesis is generally caused by genetic changes that activate oncogenes or inactivate tumor suppressor genes. The targeted inactivation of oncogenes can be associated with tumor regression through the phenomenon of oncogene addiction. One of the most common oncogenic events in human cancer is the activation of the MYC oncogene. The inactivation of MYC may be a general and effective therapy for human cancer. Indeed, it has been experimentally shown that the inactivation of MYC can result in dramatic and sustained tumor regression in lymphoma, leukemia, osteosarcoma, hepatocellular carcinoma, squamous carcinoma, and pancreatic carcinoma through a multitude of mechanisms, including proliferative arrest, terminal differentiation, cellular senescence, induction of apoptosis, and the shutdown of angiogenesis. Cell-autonomous and cell-dependent mechanisms have both been implicated, and recent results suggest a critical role for autocrine factors, including thrombospondin-1 and TGF-β. Hence, targeting the inactivation of MYC appears to elicit oncogene addiction and, thereby, tumor regression through both tumor cell-intrinsic and host-dependent mechanisms.","author":[{"dropping-particle":"","family":"Felsher","given":"Dean W","non-dropping-particle":"","parse-names":false,"suffix":""}],"container-title":"Genes &amp; cancer","id":"ITEM-2","issue":"6","issued":{"date-parts":[["2010","6"]]},"page":"597-604","title":"MYC Inactivation Elicits Oncogene Addiction through Both Tumor Cell-Intrinsic and Host-Dependent Mechanisms.","type":"article-journal","volume":"1"},"uris":["http://www.mendeley.com/documents/?uuid=cf186150-13cc-4de4-8a5a-9253ab3c5d84"]},{"id":"ITEM-3","itemData":{"DOI":"10.1111/joim.12237","ISSN":"09546820","PMID":"24645771","abstract":"The MYC proto-oncogene is an essential regulator of many normal biological programmes. MYC, when activated as an oncogene, has been implicated in the pathogenesis of most types of human cancers. MYC overexpression in normal cells is restrained from causing cancer through multiple genetically and epigenetically controlled checkpoint mechanisms, including proliferative arrest, apoptosis and cellular senescence. When pathologically activated in the correct epigenetic and genetic contexts, MYC bypasses these mechanisms and drives many of the 'hallmark' features of cancer, including uncontrolled tumour growth associated with DNA replication and transcription, cellular proliferation and growth, protein synthesis and altered cellular metabolism. MYC also dictates tumour cell fate by enforcing self-renewal and by abrogating cellular senescence and differentiation programmes. Moreover, MYC influences the tumour microenvironment, including activating angiogenesis and suppressing the host immune response. Provocatively, brief or even partial suppression of MYC back to its physiological levels of activation can lead to the restoration of intrinsic checkpoint mechanisms, resulting in acute and sustained tumour regression associated with tumour cells undergoing proliferative arrest, differentiation, senescence and apoptosis, as well as remodelling of the tumour microenvironment, recruitment of an immune response and shutdown of angiogenesis. Hence, tumours appear to be addicted to the MYC oncogene because of both tumour cell intrinsic and host-dependent mechanisms. MYC is important for the regulation of both the initiation and maintenance of tumorigenesis.","author":[{"dropping-particle":"","family":"Li","given":"Y.","non-dropping-particle":"","parse-names":false,"suffix":""},{"dropping-particle":"","family":"Casey","given":"S. C.","non-dropping-particle":"","parse-names":false,"suffix":""},{"dropping-particle":"","family":"Felsher","given":"D. W.","non-dropping-particle":"","parse-names":false,"suffix":""}],"container-title":"Journal of Internal Medicine","id":"ITEM-3","issue":"1","issued":{"date-parts":[["2014","7"]]},"page":"52-60","title":"Inactivation of MYC reverses tumorigenesis","type":"article-journal","volume":"276"},"uris":["http://www.mendeley.com/documents/?uuid=587f028b-023f-37f5-bc57-995456a20f3d"]},{"id":"ITEM-4","itemData":{"DOI":"10.1016/j.cmet.2019.07.012","ISSN":"1932-7420","PMID":"31447321","abstract":"Lipid metabolism is frequently perturbed in cancers, but the underlying mechanism is unclear. We present comprehensive evidence that oncogene MYC, in collaboration with transcription factor sterol-regulated element-binding protein (SREBP1), regulates lipogenesis to promote tumorigenesis. We used human and mouse tumor-derived cell lines, tumor xenografts, and four conditional transgenic mouse models of MYC-induced tumors to show that MYC regulates lipogenesis genes, enzymes, and metabolites. We found that MYC induces SREBP1, and they collaborate to activate fatty acid (FA) synthesis and drive FA chain elongation from glucose and glutamine. Further, by employing desorption electrospray ionization mass spectrometry imaging (DESI-MSI), we observed in vivo lipidomic changes upon MYC induction across different cancers, for example, a global increase in glycerophosphoglycerols. After inhibition of FA synthesis, tumorigenesis was blocked, and tumors regressed in both xenograft and primary transgenic mouse models, revealing the vulnerability of MYC-induced tumors to the inhibition of lipogenesis.","author":[{"dropping-particle":"","family":"Gouw","given":"Arvin M.","non-dropping-particle":"","parse-names":false,"suffix":""},{"dropping-particle":"","family":"Margulis","given":"Katherine","non-dropping-particle":"","parse-names":false,"suffix":""},{"dropping-particle":"","family":"Liu","given":"Natalie S.","non-dropping-particle":"","parse-names":false,"suffix":""},{"dropping-particle":"","family":"Raman","given":"Sudha J.","non-dropping-particle":"","parse-names":false,"suffix":""},{"dropping-particle":"","family":"Mancuso","given":"Anthony","non-dropping-particle":"","parse-names":false,"suffix":""},{"dropping-particle":"","family":"Toal","given":"Georgia G.","non-dropping-particle":"","parse-names":false,"suffix":""},{"dropping-particle":"","family":"Tong","given":"Ling","non-dropping-particle":"","parse-names":false,"suffix":""},{"dropping-particle":"","family":"Mosley","given":"Adriane","non-dropping-particle":"","parse-names":false,"suffix":""},{"dropping-particle":"","family":"Hsieh","given":"Annie L.","non-dropping-particle":"","parse-names":false,"suffix":""},{"dropping-particle":"","family":"Sullivan","given":"Delaney K.","non-dropping-particle":"","parse-names":false,"suffix":""},{"dropping-particle":"","family":"Stine","given":"Zachary E.","non-dropping-particle":"","parse-names":false,"suffix":""},{"dropping-particle":"","family":"Altman","given":"Brian J.","non-dropping-particle":"","parse-names":false,"suffix":""},{"dropping-particle":"","family":"Schulze","given":"Almut","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W.","non-dropping-particle":"","parse-names":false,"suffix":""}],"container-title":"Cell metabolism","id":"ITEM-4","issue":"3","issued":{"date-parts":[["2019","9","3"]]},"page":"556-572.e5","title":"The MYC Oncogene Cooperates with Sterol-Regulated Element-Binding Protein to Regulate Lipogenesis Essential for Neoplastic Growth.","type":"article-journal","volume":"30"},"uris":["http://www.mendeley.com/documents/?uuid=0fe28c6d-963d-4767-b2d9-1145b9c8dca7"]},{"id":"ITEM-5","itemData":{"DOI":"10.1101/gad.1024602","ISSN":"0890-9369","PMID":"12368264","abstract":"c-Myc promotes cell growth and transformation by ill-defined mechanisms. c-myc(-/-) mice die by embryonic day 10.5 (E10.5) with defects in growth and in cardiac and neural development. Here we report that the lethality of c-myc(-/-) embryos is also associated with profound defects in vasculogenesis and primitive erythropoiesis. Furthermore, c-myc(-/-) embryonic stem (ES) and yolk sac cells are compromised in their differentiative and growth potential. These defects are intrinsic to c-Myc, and are in part associated with a requirement for c-Myc for the expression of vascular endothelial growth factor (VEGF), as VEGF can partially rescue these defects. However, c-Myc is also required for the proper expression of other angiogenic factors in ES and yolk sac cells, including angiopoietin-2, and the angiogenic inhibitors thrombospondin-1 and angiopoietin-1. Finally, c-myc(-/-) ES cells are dramatically impaired in their ability to form tumors in immune-compromised mice, and the small tumors that sometimes develop are poorly vascularized. Therefore, c-Myc function is also necessary for the angiogenic switch that is indispensable for the progression and metastasis of tumors. These findings support the model wherein c-Myc promotes cell growth and transformation, as well as vascular and hematopoietic development, by functioning as a master regulator of angiogenic factors.","author":[{"dropping-particle":"","family":"Baudino","given":"Troy A.","non-dropping-particle":"","parse-names":false,"suffix":""},{"dropping-particle":"","family":"McKay","given":"Catriona","non-dropping-particle":"","parse-names":false,"suffix":""},{"dropping-particle":"","family":"Pendeville-Samain","given":"Helene","non-dropping-particle":"","parse-names":false,"suffix":""},{"dropping-particle":"","family":"Nilsson","given":"Jonas A.","non-dropping-particle":"","parse-names":false,"suffix":""},{"dropping-particle":"","family":"Maclean","given":"Kirsteen H.","non-dropping-particle":"","parse-names":false,"suffix":""},{"dropping-particle":"","family":"White","given":"Elsie L.","non-dropping-particle":"","parse-names":false,"suffix":""},{"dropping-particle":"","family":"Davis","given":"Ann C.","non-dropping-particle":"","parse-names":false,"suffix":""},{"dropping-particle":"","family":"Ihle","given":"James N.","non-dropping-particle":"","parse-names":false,"suffix":""},{"dropping-particle":"","family":"Cleveland","given":"John L.","non-dropping-particle":"","parse-names":false,"suffix":""}],"container-title":"Genes &amp; development","id":"ITEM-5","issue":"19","issued":{"date-parts":[["2002","10","1"]]},"page":"2530-43","title":"c-Myc is essential for vasculogenesis and angiogenesis during development and tumor progression.","type":"article-journal","volume":"16"},"uris":["http://www.mendeley.com/documents/?uuid=bb16c723-6638-42f2-ba50-46542a92bb1d"]}],"mendeley":{"formattedCitation":"(Baudino et al., 2002; Dang, 2013; Felsher, 2010; Gouw et al., 2019; Li et al., 2014)","plainTextFormattedCitation":"(Baudino et al., 2002; Dang, 2013; Felsher, 2010; Gouw et al., 2019; Li et al., 2014)","previouslyFormattedCitation":"(Baudino et al., 2002; Dang, 2013; Felsher, 2010; Gouw et al., 2019; Li et al., 2014)"},"properties":{"noteIndex":0},"schema":"https://github.com/citation-style-language/schema/raw/master/csl-citation.json"}</w:instrText>
      </w:r>
      <w:r w:rsidR="009A6F64">
        <w:fldChar w:fldCharType="separate"/>
      </w:r>
      <w:r w:rsidR="00704B57" w:rsidRPr="00704B57">
        <w:rPr>
          <w:noProof/>
        </w:rPr>
        <w:t>(Baudino et al., 2002; Dang, 2013; Felsher, 2010; Gouw et al., 2019; Li et al., 2014)</w:t>
      </w:r>
      <w:r w:rsidR="009A6F64">
        <w:fldChar w:fldCharType="end"/>
      </w:r>
      <w:r w:rsidR="00451C42">
        <w:t>.</w:t>
      </w:r>
      <w:r w:rsidR="00C025F2">
        <w:t xml:space="preserve"> </w:t>
      </w:r>
      <w:r w:rsidR="00261E3E">
        <w:t xml:space="preserve">Genes </w:t>
      </w:r>
      <w:r w:rsidR="001E5AFD">
        <w:t>regulated</w:t>
      </w:r>
      <w:r w:rsidR="00261E3E">
        <w:t xml:space="preserve"> by MYC in cancer could present druggable targets</w:t>
      </w:r>
      <w:r w:rsidR="00460636">
        <w:t xml:space="preserve">. </w:t>
      </w:r>
      <w:r w:rsidR="001A6245">
        <w:t>Thus</w:t>
      </w:r>
      <w:r w:rsidR="008D50D6">
        <w:t>,</w:t>
      </w:r>
      <w:r w:rsidR="00261E3E">
        <w:t xml:space="preserve"> uncovering </w:t>
      </w:r>
      <w:r w:rsidR="00B273F0">
        <w:t xml:space="preserve">bona fide </w:t>
      </w:r>
      <w:r w:rsidR="008D50D6">
        <w:t>MYC</w:t>
      </w:r>
      <w:r w:rsidR="00B273F0">
        <w:t>-regulated</w:t>
      </w:r>
      <w:r w:rsidR="00261E3E">
        <w:t xml:space="preserve"> genes could have promising therapeutic implications </w:t>
      </w:r>
      <w:r w:rsidR="00660CAB">
        <w:t>for</w:t>
      </w:r>
      <w:r w:rsidR="00261E3E">
        <w:t xml:space="preserve"> </w:t>
      </w:r>
      <w:r w:rsidR="00DA03E9">
        <w:t>MYC-driven</w:t>
      </w:r>
      <w:r w:rsidR="00261E3E">
        <w:t xml:space="preserve"> cancers</w:t>
      </w:r>
      <w:r w:rsidR="00451C42">
        <w:t xml:space="preserve"> </w:t>
      </w:r>
      <w:r w:rsidR="00CE39A5">
        <w:fldChar w:fldCharType="begin" w:fldLock="1"/>
      </w:r>
      <w:r w:rsidR="00704B57">
        <w:instrText>ADDIN CSL_CITATION {"citationItems":[{"id":"ITEM-1","itemData":{"DOI":"10.1038/s41392-018-0008-7","ISSN":"2059-3635","abstract":"The MYC family oncogene is deregulated in &gt;50% of human cancers, and this deregulation is frequently associated with poor prognosis and unfavorable patient survival. Myc has a central role in almost every aspect of the oncogenic process, orchestrating proliferation, apoptosis, differentiation, and metabolism. Although Myc inhibition would be a powerful approach for the treatment of many types of cancers, direct targeting of Myc has been a challenge for decades owing to its “undruggable” protein structure. Hence, alternatives to Myc blockade have been widely explored to achieve desirable anti-tumor effects, including Myc/Max complex disruption, MYC transcription and/or translation inhibition, and Myc destabilization as well as the synthetic lethality associated with Myc overexpression. In this review, we summarize the latest advances in targeting oncogenic Myc, particularly for cancer therapeutic purposes.","author":[{"dropping-particle":"","family":"Chen","given":"Hui","non-dropping-particle":"","parse-names":false,"suffix":""},{"dropping-particle":"","family":"Liu","given":"Hudan","non-dropping-particle":"","parse-names":false,"suffix":""},{"dropping-particle":"","family":"Qing","given":"Guoliang","non-dropping-particle":"","parse-names":false,"suffix":""}],"container-title":"Signal Transduction and Targeted Therapy","id":"ITEM-1","issue":"1","issued":{"date-parts":[["2018","12","23"]]},"page":"5","publisher":"Nature Publishing Group","title":"Targeting oncogenic Myc as a strategy for cancer treatment","type":"article-journal","volume":"3"},"uris":["http://www.mendeley.com/documents/?uuid=421d86f0-b33b-3aea-b3cd-59ea7acdc8d9"]}],"mendeley":{"formattedCitation":"(Chen et al., 2018)","plainTextFormattedCitation":"(Chen et al., 2018)","previouslyFormattedCitation":"(Chen et al., 2018)"},"properties":{"noteIndex":0},"schema":"https://github.com/citation-style-language/schema/raw/master/csl-citation.json"}</w:instrText>
      </w:r>
      <w:r w:rsidR="00CE39A5">
        <w:fldChar w:fldCharType="separate"/>
      </w:r>
      <w:r w:rsidR="00704B57" w:rsidRPr="00704B57">
        <w:rPr>
          <w:noProof/>
        </w:rPr>
        <w:t>(Chen et al., 2018)</w:t>
      </w:r>
      <w:r w:rsidR="00CE39A5">
        <w:fldChar w:fldCharType="end"/>
      </w:r>
      <w:r w:rsidR="00451C42">
        <w:t>.</w:t>
      </w:r>
    </w:p>
    <w:p w14:paraId="500E6E96" w14:textId="31CFB280" w:rsidR="00CE39A5" w:rsidRDefault="008D50D6" w:rsidP="00061A30">
      <w:pPr>
        <w:spacing w:line="480" w:lineRule="auto"/>
        <w:ind w:firstLine="720"/>
        <w:jc w:val="both"/>
      </w:pPr>
      <w:r>
        <w:t xml:space="preserve">MYC </w:t>
      </w:r>
      <w:r w:rsidR="00E51498">
        <w:t>acts</w:t>
      </w:r>
      <w:r w:rsidR="00284E6A">
        <w:t xml:space="preserve"> as a </w:t>
      </w:r>
      <w:r>
        <w:t>transcriptional amplifier</w:t>
      </w:r>
      <w:r w:rsidR="002C4FA8">
        <w:t xml:space="preserve"> </w:t>
      </w:r>
      <w:r w:rsidR="00284E6A">
        <w:t>that</w:t>
      </w:r>
      <w:r w:rsidR="002C4FA8">
        <w:t xml:space="preserve"> can also specifically induce or suppress gene expression</w:t>
      </w:r>
      <w:r w:rsidR="00451C42">
        <w:t xml:space="preserve"> </w:t>
      </w:r>
      <w:r w:rsidR="00856D77">
        <w:fldChar w:fldCharType="begin" w:fldLock="1"/>
      </w:r>
      <w:r w:rsidR="005B79C2">
        <w:instrText>ADDIN CSL_CITATION {"citationItems":[{"id":"ITEM-1","itemData":{"DOI":"10.1016/j.cell.2012.08.033","ISSN":"1097-4172","PMID":"23021216","abstract":"The c-Myc HLH-bZIP protein has been implicated in physiological or pathological growth, proliferation, apoptosis, metabolism, and differentiation at the cellular, tissue, or organismal levels via regulation of numerous target genes. No principle yet unifies Myc action due partly to an incomplete inventory and functional accounting of Myc's targets. To observe Myc target expression and function in a system where Myc is temporally and physiologically regulated, the transcriptomes and the genome-wide distributions of Myc, RNA polymerase II, and chromatin modifications were compared during lymphocyte activation and in ES cells as well. A remarkably simple rule emerged from this quantitative analysis: Myc is not an on-off specifier of gene activity, but is a nonlinear amplifier of expression, acting universally at active genes, except for immediate early genes that are strongly induced before Myc. This rule of Myc action explains the vast majority of Myc biology observed in literature.","author":[{"dropping-particle":"","family":"Nie","given":"Zuqin","non-dropping-particle":"","parse-names":false,"suffix":""},{"dropping-particle":"","family":"Hu","given":"Gangqing","non-dropping-particle":"","parse-names":false,"suffix":""},{"dropping-particle":"","family":"Wei","given":"Gang","non-dropping-particle":"","parse-names":false,"suffix":""},{"dropping-particle":"","family":"Cui","given":"Kairong","non-dropping-particle":"","parse-names":false,"suffix":""},{"dropping-particle":"","family":"Yamane","given":"Arito","non-dropping-particle":"","parse-names":false,"suffix":""},{"dropping-particle":"","family":"Resch","given":"Wolfgang","non-dropping-particle":"","parse-names":false,"suffix":""},{"dropping-particle":"","family":"Wang","given":"Ruoning","non-dropping-particle":"","parse-names":false,"suffix":""},{"dropping-particle":"","family":"Green","given":"Douglas R","non-dropping-particle":"","parse-names":false,"suffix":""},{"dropping-particle":"","family":"Tessarollo","given":"Lino","non-dropping-particle":"","parse-names":false,"suffix":""},{"dropping-particle":"","family":"Casellas","given":"Rafael","non-dropping-particle":"","parse-names":false,"suffix":""},{"dropping-particle":"","family":"Zhao","given":"Keji","non-dropping-particle":"","parse-names":false,"suffix":""},{"dropping-particle":"","family":"Levens","given":"David","non-dropping-particle":"","parse-names":false,"suffix":""}],"container-title":"Cell","id":"ITEM-1","issue":"1","issued":{"date-parts":[["2012","9","28"]]},"page":"68-79","title":"c-Myc is a universal amplifier of expressed genes in lymphocytes and embryonic stem cells.","type":"article-journal","volume":"151"},"uris":["http://www.mendeley.com/documents/?uuid=b8ac8504-735f-4853-b178-bcaf3c108979"]},{"id":"ITEM-2","itemData":{"DOI":"10.1016/j.cell.2012.08.026","ISBN":"1097-4172 (Electronic)\\r0092-8674 (Linking)","ISSN":"1097-4172","PMID":"23021215","abstract":"Elevated expression of the c-Myc transcription factor occurs frequently in human cancers and is associated with tumor aggression and poor clinical outcome. The effect of high levels of c-Myc on global gene regulation is poorly understood but is widely thought to involve newly activated or repressed \"Myc target genes.\" We report here that in tumor cells expressing high levels of c-Myc the transcription factor accumulates in the promoter regions of active genes and causes transcriptional amplification, producing increased levels of transcripts within the cell's gene expression program. Thus, rather than binding and regulating a new set of genes, c-Myc amplifies the output of the existing gene expression program. These results provide an explanation for the diverse effects of oncogenic c-Myc on gene expression in different tumor cells and suggest that transcriptional amplification reduces rate-limiting constraints for tumor cell growth and proliferation.","author":[{"dropping-particle":"","family":"Lin","given":"Charles Y.","non-dropping-particle":"","parse-names":false,"suffix":""},{"dropping-particle":"","family":"Lovén","given":"Jakob","non-dropping-particle":"","parse-names":false,"suffix":""},{"dropping-particle":"","family":"Rahl","given":"Peter B.","non-dropping-particle":"","parse-names":false,"suffix":""},{"dropping-particle":"","family":"Paranal","given":"Ronald M.","non-dropping-particle":"","parse-names":false,"suffix":""},{"dropping-particle":"","family":"Burge","given":"Christopher B.","non-dropping-particle":"","parse-names":false,"suffix":""},{"dropping-particle":"","family":"Bradner","given":"James E.","non-dropping-particle":"","parse-names":false,"suffix":""},{"dropping-particle":"","family":"Lee","given":"Tong Ihn","non-dropping-particle":"","parse-names":false,"suffix":""},{"dropping-particle":"","family":"Young","given":"Richard A.","non-dropping-particle":"","parse-names":false,"suffix":""}],"container-title":"Cell","id":"ITEM-2","issue":"1","issued":{"date-parts":[["2012","9","28"]]},"page":"56-67","title":"Transcriptional amplification in tumor cells with elevated c-Myc.","type":"article-journal","volume":"151"},"uris":["http://www.mendeley.com/documents/?uuid=79b7a76e-c0ba-47dc-bb50-6074807065f4"]},{"id":"ITEM-3","itemData":{"DOI":"10.1038/nature13537","ISSN":"1476-4687","PMID":"25043028","abstract":"The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-3","issue":"7510","issued":{"date-parts":[["2014","7","24"]]},"page":"488-492","publisher":"Europe PMC Funders","title":"Selective transcriptional regulation by Myc in cellular growth control and lymphomagenesis.","type":"article-journal","volume":"511"},"uris":["http://www.mendeley.com/documents/?uuid=5cbea684-6075-3847-b8ab-840506314483"]},{"id":"ITEM-4","itemData":{"DOI":"10.1038/nature13473","ISSN":"1476-4687","PMID":"25043018","abstract":"In mammalian cells, the MYC oncoprotein binds to thousands of promoters. During mitogenic stimulation of primary lymphocytes, MYC promotes an increase in the expression of virtually all genes. In contrast, MYC-driven tumour cells differ from normal cells in the expression of specific sets of up- and downregulated genes that have considerable prognostic value. To understand this discrepancy, we studied the consequences of inducible expression and depletion of MYC in human cells and murine tumour models. Changes in MYC levels activate and repress specific sets of direct target genes that are characteristic of MYC-transformed tumour cells. Three factors account for this specificity. First, the magnitude of response parallels the change in occupancy by MYC at each promoter. Functionally distinct classes of target genes differ in the E-box sequence bound by MYC, suggesting that different cellular responses to physiological and oncogenic MYC levels are controlled by promoter affinity. Second, MYC both positively and negatively affects transcription initiation independent of its effect on transcriptional elongation. Third, complex formation with MIZ1 (also known as ZBTB17) mediates repression of multiple target genes by MYC and the ratio of MYC and MIZ1 bound to each promoter correlates with the direction of response.","author":[{"dropping-particle":"","family":"Walz","given":"Susanne","non-dropping-particle":"","parse-names":false,"suffix":""},{"dropping-particle":"","family":"Lorenzin","given":"Francesca","non-dropping-particle":"","parse-names":false,"suffix":""},{"dropping-particle":"","family":"Morton","given":"Jennifer","non-dropping-particle":"","parse-names":false,"suffix":""},{"dropping-particle":"","family":"Wiese","given":"Katrin E.","non-dropping-particle":"","parse-names":false,"suffix":""},{"dropping-particle":"","family":"Eyss","given":"Björn","non-dropping-particle":"von","parse-names":false,"suffix":""},{"dropping-particle":"","family":"Herold","given":"Steffi","non-dropping-particle":"","parse-names":false,"suffix":""},{"dropping-particle":"","family":"Rycak","given":"Lukas","non-dropping-particle":"","parse-names":false,"suffix":""},{"dropping-particle":"","family":"Dumay-Odelot","given":"Hélène","non-dropping-particle":"","parse-names":false,"suffix":""},{"dropping-particle":"","family":"Karim","given":"Saadia","non-dropping-particle":"","parse-names":false,"suffix":""},{"dropping-particle":"","family":"Bartkuhn","given":"Marek","non-dropping-particle":"","parse-names":false,"suffix":""},{"dropping-particle":"","family":"Roels","given":"Frederik","non-dropping-particle":"","parse-names":false,"suffix":""},{"dropping-particle":"","family":"Wüstefeld","given":"Torsten","non-dropping-particle":"","parse-names":false,"suffix":""},{"dropping-particle":"","family":"Fischer","given":"Matthias","non-dropping-particle":"","parse-names":false,"suffix":""},{"dropping-particle":"","family":"Teichmann","given":"Martin","non-dropping-particle":"","parse-names":false,"suffix":""},{"dropping-particle":"","family":"Zender","given":"Lars","non-dropping-particle":"","parse-names":false,"suffix":""},{"dropping-particle":"","family":"Wei","given":"Chia-Lin","non-dropping-particle":"","parse-names":false,"suffix":""},{"dropping-particle":"","family":"Sansom","given":"Owen","non-dropping-particle":"","parse-names":false,"suffix":""},{"dropping-particle":"","family":"Wolf","given":"Elmar","non-dropping-particle":"","parse-names":false,"suffix":""},{"dropping-particle":"","family":"Eilers","given":"Martin","non-dropping-particle":"","parse-names":false,"suffix":""}],"container-title":"Nature","id":"ITEM-4","issue":"7510","issued":{"date-parts":[["2014","7","24"]]},"page":"483-7","title":"Activation and repression by oncogenic MYC shape tumour-specific gene expression profiles.","type":"article-journal","volume":"511"},"uris":["http://www.mendeley.com/documents/?uuid=74729dac-1da7-4fa7-aaa5-fb662ac308f5"]},{"id":"ITEM-5","itemData":{"DOI":"10.1126/science.aao2793","ISSN":"1095-9203","PMID":"29622725","abstract":"Defining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N.Y.)","id":"ITEM-5","issue":"6390","issued":{"date-parts":[["2018"]]},"page":"800-805","title":"SLAM-seq defines direct gene-regulatory functions of the BRD4-MYC axis.","type":"article-journal","volume":"360"},"uris":["http://www.mendeley.com/documents/?uuid=bd20854d-b40c-411e-a200-6eaceda48100"]}],"mendeley":{"formattedCitation":"(Lin et al., 2012; Muhar et al., 2018; Nie et al., 2012; Sabò et al., 2014; Walz et al., 2014)","plainTextFormattedCitation":"(Lin et al., 2012; Muhar et al., 2018; Nie et al., 2012; Sabò et al., 2014; Walz et al., 2014)","previouslyFormattedCitation":"(Lin et al., 2012; Muhar et al., 2018; Nie et al., 2012; Sabò et al., 2014; Walz et al., 2014)"},"properties":{"noteIndex":0},"schema":"https://github.com/citation-style-language/schema/raw/master/csl-citation.json"}</w:instrText>
      </w:r>
      <w:r w:rsidR="00856D77">
        <w:fldChar w:fldCharType="separate"/>
      </w:r>
      <w:r w:rsidR="00F02908" w:rsidRPr="00F02908">
        <w:rPr>
          <w:noProof/>
        </w:rPr>
        <w:t>(Lin et al., 2012; Muhar et al., 2018; Nie et al., 2012; Sabò et al., 2014; Walz et al., 2014)</w:t>
      </w:r>
      <w:r w:rsidR="00856D77">
        <w:fldChar w:fldCharType="end"/>
      </w:r>
      <w:r w:rsidR="00451C42">
        <w:t>.</w:t>
      </w:r>
      <w:r>
        <w:t xml:space="preserve"> </w:t>
      </w:r>
      <w:r w:rsidR="002C4FA8">
        <w:t xml:space="preserve">Moreover, MYC </w:t>
      </w:r>
      <w:r w:rsidR="00B81EF9">
        <w:t xml:space="preserve">and its </w:t>
      </w:r>
      <w:r w:rsidR="00F71C26">
        <w:t>proximal network</w:t>
      </w:r>
      <w:r w:rsidR="00B81EF9">
        <w:t xml:space="preserve"> </w:t>
      </w:r>
      <w:r w:rsidR="00E51498">
        <w:t>are</w:t>
      </w:r>
      <w:r w:rsidR="002C4FA8">
        <w:t xml:space="preserve"> generally involved in human can</w:t>
      </w:r>
      <w:r w:rsidR="00C00B64">
        <w:t>c</w:t>
      </w:r>
      <w:r w:rsidR="002C4FA8">
        <w:t>er</w:t>
      </w:r>
      <w:r w:rsidR="00451C42">
        <w:t xml:space="preserve"> </w:t>
      </w:r>
      <w:r w:rsidR="007A191E">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7A191E">
        <w:fldChar w:fldCharType="separate"/>
      </w:r>
      <w:r w:rsidR="00704B57" w:rsidRPr="00704B57">
        <w:rPr>
          <w:noProof/>
        </w:rPr>
        <w:t>(Schaub et al., 2018)</w:t>
      </w:r>
      <w:r w:rsidR="007A191E">
        <w:fldChar w:fldCharType="end"/>
      </w:r>
      <w:r w:rsidR="00451C42">
        <w:t>.</w:t>
      </w:r>
      <w:r w:rsidR="002C4FA8">
        <w:t xml:space="preserve"> </w:t>
      </w:r>
      <w:r w:rsidR="00CF5B8C">
        <w:t>Clearly,</w:t>
      </w:r>
      <w:r w:rsidR="00304323">
        <w:t xml:space="preserve"> MYC regulates the expression of many genes and m</w:t>
      </w:r>
      <w:r w:rsidR="002C4FA8">
        <w:t>any reports have identified MYC gene signatures</w:t>
      </w:r>
      <w:r w:rsidR="00451C42">
        <w:t xml:space="preserve"> </w:t>
      </w:r>
      <w:r w:rsidR="00303E3F">
        <w:fldChar w:fldCharType="begin" w:fldLock="1"/>
      </w:r>
      <w:r w:rsidR="00704B57">
        <w:instrText>ADDIN CSL_CITATION {"citationItems":[{"id":"ITEM-1","itemData":{"DOI":"10.1186/gb-2003-4-10-r69","ISBN":"1465-6914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biology","id":"ITEM-1","issue":"10","issued":{"date-parts":[["2003"]]},"page":"R69","title":"An integrated database of genes responsive to the Myc oncogenic transcription factor: identification of direct genomic targets.","type":"article-journal","volume":"4"},"uris":["http://www.mendeley.com/documents/?uuid=ea15f08f-74b6-49f2-9131-b7e9b125bd18"]},{"id":"ITEM-2","itemData":{"DOI":"10.1371/journal.pone.0026057","ISBN":"2009032128","ISSN":"1932-6203","PMID":"22039435","abstract":"The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one","id":"ITEM-2","issue":"10","issued":{"date-parts":[["2011"]]},"page":"e26057","title":"Cell-type independent MYC target genes reveal a primordial signature involved in biomass accumulation.","type":"article-journal","volume":"6"},"uris":["http://www.mendeley.com/documents/?uuid=aa4ac6de-97bc-4970-8219-5ef88d2ef823"]},{"id":"ITEM-3","itemData":{"DOI":"10.1371/journal.pgen.1000090","ISSN":"1553-7404","PMID":"18535662","abstract":"The MYC oncogene has been implicated in the regulation of up to thousands of genes involved in many cellular programs including proliferation, growth, differentiation, self-renewal, and apoptosis. MYC is thought to induce cancer through an exaggerated effect on these physiologic programs. Which of these genes are responsible for the ability of MYC to initiate and/or maintain tumorigenesis is not clear. Previously, we have shown that upon brief MYC inactivation, some tumors undergo sustained regression. Here we demonstrate that upon MYC inactivation there are global permanent changes in gene expression detected by microarray analysis. By applying StepMiner analysis, we identified genes whose expression most strongly correlated with the ability of MYC to induce a neoplastic state. Notably, genes were identified that exhibited permanent changes in mRNA expression upon MYC inactivation. Importantly, permanent changes in gene expression could be shown by chromatin immunoprecipitation (ChIP) to be associated with permanent changes in the ability of MYC to bind to the promoter regions. Our list of candidate genes associated with tumor maintenance was further refined by comparing our analysis with other published results to generate a gene signature associated with MYC-induced tumorigenesis in mice. To validate the role of gene signatures associated with MYC in human tumorigenesis, we examined the expression of human homologs in 273 published human lymphoma microarray datasets in Affymetrix U133A format. One large functional group of these genes included the ribosomal structural proteins. In addition, we identified a group of genes involved in a diverse array of cellular functions including: BZW2, H2AFY, SFRS3, NAP1L1, NOLA2, UBE2D2, CCNG1, LIFR, FABP3, and EDG1. Hence, through our analysis of gene expression in murine tumor models and human lymphomas, we have identified a novel gene signature correlated with the ability of MYC to maintain tumorigenesis.","author":[{"dropping-particle":"","family":"Wu","given":"Chi-Hwa","non-dropping-particle":"","parse-names":false,"suffix":""},{"dropping-particle":"","family":"Sahoo","given":"Debashis","non-dropping-particle":"","parse-names":false,"suffix":""},{"dropping-particle":"","family":"Arvanitis","given":"Constadina","non-dropping-particle":"","parse-names":false,"suffix":""},{"dropping-particle":"","family":"Bradon","given":"Nicole","non-dropping-particle":"","parse-names":false,"suffix":""},{"dropping-particle":"","family":"Dill","given":"David L.","non-dropping-particle":"","parse-names":false,"suffix":""},{"dropping-particle":"","family":"Felsher","given":"Dean W.","non-dropping-particle":"","parse-names":false,"suffix":""}],"container-title":"PLoS Genetics","editor":[{"dropping-particle":"","family":"Cheung","given":"Vivian G.","non-dropping-particle":"","parse-names":false,"suffix":""}],"id":"ITEM-3","issue":"6","issued":{"date-parts":[["2008","6","6"]]},"page":"e1000090","title":"Combined Analysis of Murine and Human Microarrays and ChIP Analysis Reveals Genes Associated with the Ability of MYC To Maintain Tumorigenesis","type":"article-journal","volume":"4"},"uris":["http://www.mendeley.com/documents/?uuid=30f44577-5307-33f1-82a4-510ca7cf5a38"]},{"id":"ITEM-4","itemData":{"DOI":"10.1038/nature04296","ISSN":"0028-0836","abstract":"Oncogenic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Research","id":"ITEM-5","issue":"4","issued":{"date-parts":[["2017","2","15"]]},"page":"971-981","title":"A Myc Activity Signature Predicts Poor Clinical Outcomes in Myc-Associated Cancers","type":"article-journal","volume":"77"},"uris":["http://www.mendeley.com/documents/?uuid=0fb91a57-b49f-3d8d-8ab7-b43b8540819e"]},{"id":"ITEM-6","itemData":{"DOI":"10.18632/oncotarget.21981","ISSN":"1949-2553","PMID":"29254206","abstract":"The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-6","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adenocarcinoma","type":"article-journal","volume":"8"},"uris":["http://www.mendeley.com/documents/?uuid=bbc91a4a-9145-3dd8-b6e7-b92e8c773dda"]}],"mendeley":{"formattedCitation":"(Bild et al., 2006; Ciribilli and Borlak, 2017; Ji et al., 2011; Jung et al., 2017; Wu et al., 2008; Zeller et al., 2003)","plainTextFormattedCitation":"(Bild et al., 2006; Ciribilli and Borlak, 2017; Ji et al., 2011; Jung et al., 2017; Wu et al., 2008; Zeller et al., 2003)","previouslyFormattedCitation":"(Bild et al., 2006; Ciribilli and Borlak, 2017; Ji et al., 2011; Jung et al., 2017; Wu et al., 2008; Zeller et al., 2003)"},"properties":{"noteIndex":0},"schema":"https://github.com/citation-style-language/schema/raw/master/csl-citation.json"}</w:instrText>
      </w:r>
      <w:r w:rsidR="00303E3F">
        <w:fldChar w:fldCharType="separate"/>
      </w:r>
      <w:r w:rsidR="00704B57" w:rsidRPr="00704B57">
        <w:rPr>
          <w:noProof/>
        </w:rPr>
        <w:t>(Bild et al., 2006; Ciribilli and Borlak, 2017; Ji et al., 2011; Jung et al., 2017; Wu et al., 2008; Zeller et al., 2003)</w:t>
      </w:r>
      <w:r w:rsidR="00303E3F">
        <w:fldChar w:fldCharType="end"/>
      </w:r>
      <w:r w:rsidR="00451C42">
        <w:t>.</w:t>
      </w:r>
      <w:r w:rsidR="002C4FA8">
        <w:t xml:space="preserve"> </w:t>
      </w:r>
      <w:r w:rsidR="00304323">
        <w:t>However,</w:t>
      </w:r>
      <w:r w:rsidR="002C4FA8">
        <w:t xml:space="preserve"> </w:t>
      </w:r>
      <w:r w:rsidR="002C4FA8">
        <w:lastRenderedPageBreak/>
        <w:t xml:space="preserve">it is less clear </w:t>
      </w:r>
      <w:r w:rsidR="00BA4ABE">
        <w:t>if</w:t>
      </w:r>
      <w:r w:rsidR="002C4FA8">
        <w:t xml:space="preserve"> MYC regulates any</w:t>
      </w:r>
      <w:r>
        <w:t xml:space="preserve"> common set of genes required for tumorigenesis</w:t>
      </w:r>
      <w:r w:rsidR="00451C42">
        <w:t>.</w:t>
      </w:r>
      <w:r>
        <w:t xml:space="preserve"> Alternatively, MYC </w:t>
      </w:r>
      <w:r w:rsidR="007F535E">
        <w:t>may</w:t>
      </w:r>
      <w:r w:rsidR="00DF2673">
        <w:t xml:space="preserve"> </w:t>
      </w:r>
      <w:r>
        <w:t xml:space="preserve">upregulate genes </w:t>
      </w:r>
      <w:r w:rsidR="006504AD">
        <w:t xml:space="preserve">in a particular cancer that </w:t>
      </w:r>
      <w:r>
        <w:t xml:space="preserve">are needed for the growth and survival </w:t>
      </w:r>
      <w:r w:rsidR="007F535E">
        <w:t>of</w:t>
      </w:r>
      <w:r>
        <w:t xml:space="preserve"> a particular </w:t>
      </w:r>
      <w:r w:rsidR="006504AD">
        <w:t>cellular lineage</w:t>
      </w:r>
      <w:r>
        <w:t xml:space="preserve">. </w:t>
      </w:r>
      <w:r w:rsidR="00AD06BE">
        <w:rPr>
          <w:rFonts w:ascii="AppleSystemUIFont" w:hAnsi="AppleSystemUIFont" w:cs="AppleSystemUIFont"/>
        </w:rPr>
        <w:t xml:space="preserve">MYC’s transcriptional network </w:t>
      </w:r>
      <w:r w:rsidR="00353B52">
        <w:rPr>
          <w:rFonts w:ascii="AppleSystemUIFont" w:hAnsi="AppleSystemUIFont" w:cs="AppleSystemUIFont"/>
        </w:rPr>
        <w:t xml:space="preserve">has been suggested to be </w:t>
      </w:r>
      <w:r w:rsidR="00AD06BE">
        <w:rPr>
          <w:rFonts w:ascii="AppleSystemUIFont" w:hAnsi="AppleSystemUIFont" w:cs="AppleSystemUIFont"/>
        </w:rPr>
        <w:t>cell type and context dependent</w:t>
      </w:r>
      <w:r w:rsidR="00451C42">
        <w:rPr>
          <w:rFonts w:ascii="AppleSystemUIFont" w:hAnsi="AppleSystemUIFont" w:cs="AppleSystemUIFont"/>
        </w:rPr>
        <w:t xml:space="preserve"> </w:t>
      </w:r>
      <w:r w:rsidR="00AD06BE">
        <w:rPr>
          <w:rFonts w:ascii="AppleSystemUIFont" w:hAnsi="AppleSystemUIFont" w:cs="AppleSystemUIFont"/>
        </w:rPr>
        <w:fldChar w:fldCharType="begin" w:fldLock="1"/>
      </w:r>
      <w:r w:rsidR="00704B57">
        <w:rPr>
          <w:rFonts w:ascii="AppleSystemUIFont" w:hAnsi="AppleSystemUIFont" w:cs="AppleSystemUIFont"/>
        </w:rPr>
        <w:instrText>ADDIN CSL_CITATION {"citationItems":[{"id":"ITEM-1","itemData":{"DOI":"10.1016/j.semcancer.2006.07.014","ISSN":"1044579X","PMID":"16904903","abstract":"For more than a decade, numerous studies have suggested that the c-Myc oncogenic protein is likely to broadly influence the composition of the transcriptome. However, the evidence required to support this notion was made available only recently, much to the anticipation of an eagerly awaiting field. In the past 5 years, many high-throughput screens based on microarray gene expression profiling, serial analysis of gene expression (SAGE), chromatin immunoprecipitation (ChIP) followed by genomic array analysis, and Myc-methylase chimeric proteins have generated a wealth of information regarding Myc responsive and target genes. From these studies, the c-Myc target gene network is estimated to comprise about 15% of all genes from flies to humans. Both genomic and functional analyses of c-Myc targets suggest that while c-Myc behaves as a global regulator of transcription, groups of genes involved in cell cycle regulation, metabolism, ribosome biogenesis, protein synthesis, and mitochondrial function are over-represented in the c-Myc target gene network. c-Myc also consistently represses genes involved in cell growth arrest and cell adhesion. The overexpression of c-Myc predisposes cells to apoptosis under nutrient or growth factor deprivation conditions, although the critical sets of genes involved remain elusive. Despite tremendous advances, the downstream target genes that distinguish between physiologic and tumorigenic functions of c-Myc remain to be delineated.","author":[{"dropping-particle":"V.","family":"Dang","given":"Chi","non-dropping-particle":"","parse-names":false,"suffix":""},{"dropping-particle":"","family":"O’Donnell","given":"Kathryn A.","non-dropping-particle":"","parse-names":false,"suffix":""},{"dropping-particle":"","family":"Zeller","given":"Karen I.","non-dropping-particle":"","parse-names":false,"suffix":""},{"dropping-particle":"","family":"Nguyen","given":"Tam","non-dropping-particle":"","parse-names":false,"suffix":""},{"dropping-particle":"","family":"Osthus","given":"Rebecca C.","non-dropping-particle":"","parse-names":false,"suffix":""},{"dropping-particle":"","family":"Li","given":"Feng","non-dropping-particle":"","parse-names":false,"suffix":""}],"container-title":"Seminars in Cancer Biology","id":"ITEM-1","issue":"4","issued":{"date-parts":[["2006","8"]]},"page":"253-264","title":"The c-Myc target gene network","type":"article-journal","volume":"16"},"uris":["http://www.mendeley.com/documents/?uuid=544a73f3-ac76-3c64-a85a-626a1feece5f"]}],"mendeley":{"formattedCitation":"(Dang et al., 2006)","plainTextFormattedCitation":"(Dang et al., 2006)","previouslyFormattedCitation":"(Dang et al., 2006)"},"properties":{"noteIndex":0},"schema":"https://github.com/citation-style-language/schema/raw/master/csl-citation.json"}</w:instrText>
      </w:r>
      <w:r w:rsidR="00AD06BE">
        <w:rPr>
          <w:rFonts w:ascii="AppleSystemUIFont" w:hAnsi="AppleSystemUIFont" w:cs="AppleSystemUIFont"/>
        </w:rPr>
        <w:fldChar w:fldCharType="separate"/>
      </w:r>
      <w:r w:rsidR="00704B57" w:rsidRPr="00704B57">
        <w:rPr>
          <w:rFonts w:ascii="AppleSystemUIFont" w:hAnsi="AppleSystemUIFont" w:cs="AppleSystemUIFont"/>
          <w:noProof/>
        </w:rPr>
        <w:t>(Dang et al., 2006)</w:t>
      </w:r>
      <w:r w:rsidR="00AD06BE">
        <w:rPr>
          <w:rFonts w:ascii="AppleSystemUIFont" w:hAnsi="AppleSystemUIFont" w:cs="AppleSystemUIFont"/>
        </w:rPr>
        <w:fldChar w:fldCharType="end"/>
      </w:r>
      <w:r w:rsidR="006504AD">
        <w:rPr>
          <w:rFonts w:ascii="AppleSystemUIFont" w:hAnsi="AppleSystemUIFont" w:cs="AppleSystemUIFont"/>
        </w:rPr>
        <w:t>.</w:t>
      </w:r>
      <w:r w:rsidR="00813204">
        <w:rPr>
          <w:rFonts w:ascii="AppleSystemUIFont" w:hAnsi="AppleSystemUIFont" w:cs="AppleSystemUIFont"/>
        </w:rPr>
        <w:t xml:space="preserve"> Therefore,</w:t>
      </w:r>
      <w:r w:rsidR="006504AD">
        <w:rPr>
          <w:rFonts w:ascii="AppleSystemUIFont" w:hAnsi="AppleSystemUIFont" w:cs="AppleSystemUIFont"/>
        </w:rPr>
        <w:t xml:space="preserve"> </w:t>
      </w:r>
      <w:r w:rsidR="002265AE">
        <w:rPr>
          <w:rFonts w:ascii="AppleSystemUIFont" w:hAnsi="AppleSystemUIFont" w:cs="AppleSystemUIFont"/>
        </w:rPr>
        <w:t>the gene expression changes elicited by MYC that are generally important for tumorigenesis versus for pathogenesis of a specific cancer still remain elusive.</w:t>
      </w:r>
    </w:p>
    <w:p w14:paraId="5EE1CBB2" w14:textId="4E7A483A" w:rsidR="0017289D" w:rsidRDefault="00801310" w:rsidP="00692B64">
      <w:pPr>
        <w:spacing w:line="480" w:lineRule="auto"/>
        <w:ind w:firstLine="720"/>
        <w:jc w:val="both"/>
      </w:pPr>
      <w:r>
        <w:t xml:space="preserve">Many studies have </w:t>
      </w:r>
      <w:r w:rsidR="00692B64">
        <w:t>used</w:t>
      </w:r>
      <w:r w:rsidR="00E7286A">
        <w:t xml:space="preserve"> experimental cancer models</w:t>
      </w:r>
      <w:r w:rsidR="00EA28E8">
        <w:t xml:space="preserve"> or human clinical specimens</w:t>
      </w:r>
      <w:r w:rsidR="00692B64">
        <w:t xml:space="preserve"> to identify </w:t>
      </w:r>
      <w:r w:rsidR="001C7883">
        <w:t>genes regulated by MYC</w:t>
      </w:r>
      <w:r w:rsidR="00E7286A">
        <w:t xml:space="preserve">. </w:t>
      </w:r>
      <w:r w:rsidR="00692B64">
        <w:t>A</w:t>
      </w:r>
      <w:r w:rsidR="00E82214">
        <w:t xml:space="preserve"> recent study </w:t>
      </w:r>
      <w:r w:rsidR="0012787E">
        <w:t xml:space="preserve">identified a </w:t>
      </w:r>
      <w:r w:rsidR="00D518CE">
        <w:t xml:space="preserve">prognostic </w:t>
      </w:r>
      <w:r w:rsidR="008D4D66">
        <w:t xml:space="preserve">MYC </w:t>
      </w:r>
      <w:r w:rsidR="0012787E">
        <w:t xml:space="preserve">gene signature </w:t>
      </w:r>
      <w:r w:rsidR="00541DE8">
        <w:t>through</w:t>
      </w:r>
      <w:r w:rsidR="0012787E">
        <w:t xml:space="preserve"> </w:t>
      </w:r>
      <w:r w:rsidR="00541DE8">
        <w:t xml:space="preserve">microarray analysis of a transgenic </w:t>
      </w:r>
      <w:r w:rsidR="005242C0">
        <w:t>murine</w:t>
      </w:r>
      <w:r w:rsidR="00541DE8">
        <w:t xml:space="preserve"> model of MYC-induced lung adenocarcinoma</w:t>
      </w:r>
      <w:r w:rsidR="00451C42">
        <w:t xml:space="preserve"> </w:t>
      </w:r>
      <w:r w:rsidR="001E3D73">
        <w:fldChar w:fldCharType="begin" w:fldLock="1"/>
      </w:r>
      <w:r w:rsidR="00704B57">
        <w:instrText>ADDIN CSL_CITATION {"citationItems":[{"id":"ITEM-1","itemData":{"DOI":"10.18632/oncotarget.21981","ISSN":"1949-2553","PMID":"29254206","abstract":"The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-1","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adenocarcinoma","type":"article-journal","volume":"8"},"uris":["http://www.mendeley.com/documents/?uuid=bbc91a4a-9145-3dd8-b6e7-b92e8c773dda"]}],"mendeley":{"formattedCitation":"(Ciribilli and Borlak, 2017)","plainTextFormattedCitation":"(Ciribilli and Borlak, 2017)","previouslyFormattedCitation":"(Ciribilli and Borlak, 2017)"},"properties":{"noteIndex":0},"schema":"https://github.com/citation-style-language/schema/raw/master/csl-citation.json"}</w:instrText>
      </w:r>
      <w:r w:rsidR="001E3D73">
        <w:fldChar w:fldCharType="separate"/>
      </w:r>
      <w:r w:rsidR="00704B57" w:rsidRPr="00704B57">
        <w:rPr>
          <w:noProof/>
        </w:rPr>
        <w:t>(Ciribilli and Borlak, 2017)</w:t>
      </w:r>
      <w:r w:rsidR="001E3D73">
        <w:fldChar w:fldCharType="end"/>
      </w:r>
      <w:r w:rsidR="00451C42">
        <w:t>.</w:t>
      </w:r>
      <w:r w:rsidR="00541DE8">
        <w:t xml:space="preserve"> </w:t>
      </w:r>
      <w:r w:rsidR="00A80517">
        <w:t xml:space="preserve">Other studies have </w:t>
      </w:r>
      <w:r w:rsidR="008F6050">
        <w:t>probed</w:t>
      </w:r>
      <w:r w:rsidR="000760B7">
        <w:t xml:space="preserve"> the</w:t>
      </w:r>
      <w:r w:rsidR="008F6050">
        <w:t xml:space="preserve"> transcriptional landscape </w:t>
      </w:r>
      <w:r w:rsidR="000760B7">
        <w:t xml:space="preserve">of MYC </w:t>
      </w:r>
      <w:r w:rsidR="000F4A11">
        <w:t>using</w:t>
      </w:r>
      <w:r w:rsidR="00E7633A">
        <w:t xml:space="preserve"> human clinical specimens.</w:t>
      </w:r>
      <w:r w:rsidR="008F6050">
        <w:t xml:space="preserve"> </w:t>
      </w:r>
      <w:r w:rsidR="00E7633A">
        <w:t>One</w:t>
      </w:r>
      <w:r w:rsidR="005B15E7">
        <w:t xml:space="preserve"> </w:t>
      </w:r>
      <w:r w:rsidR="009171F5">
        <w:t xml:space="preserve">such </w:t>
      </w:r>
      <w:r w:rsidR="005B15E7">
        <w:t xml:space="preserve">study </w:t>
      </w:r>
      <w:r w:rsidR="005F679D">
        <w:t xml:space="preserve">derived </w:t>
      </w:r>
      <w:r w:rsidR="00EC3A79">
        <w:t xml:space="preserve">a </w:t>
      </w:r>
      <w:r w:rsidR="00D518CE">
        <w:t xml:space="preserve">prognostic </w:t>
      </w:r>
      <w:r w:rsidR="00C52E04">
        <w:t>MYC gene</w:t>
      </w:r>
      <w:r w:rsidR="00EC3A79">
        <w:t xml:space="preserve"> signature</w:t>
      </w:r>
      <w:r w:rsidR="00C52E04">
        <w:t xml:space="preserve"> </w:t>
      </w:r>
      <w:r w:rsidR="00692B64">
        <w:t>in</w:t>
      </w:r>
      <w:r w:rsidR="005F679D">
        <w:t xml:space="preserve"> </w:t>
      </w:r>
      <w:r w:rsidR="00D518CE">
        <w:t xml:space="preserve">human </w:t>
      </w:r>
      <w:r w:rsidR="005F679D">
        <w:t xml:space="preserve">epithelial ovarian cancer and neuroblastoma </w:t>
      </w:r>
      <w:r w:rsidR="00E82FFE">
        <w:fldChar w:fldCharType="begin" w:fldLock="1"/>
      </w:r>
      <w:r w:rsidR="00704B57">
        <w:instrText>ADDIN CSL_CITATION {"citationItems":[{"id":"ITEM-1","itemData":{"DOI":"10.1158/0008-5472.CAN-15-2906","ISSN":"0008-5472","PMID":"27923830","abstract":"Myc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Research","id":"ITEM-1","issue":"4","issued":{"date-parts":[["2017","2","15"]]},"page":"971-981","title":"A Myc Activity Signature Predicts Poor Clinical Outcomes in Myc-Associated Cancers","type":"article-journal","volume":"77"},"uris":["http://www.mendeley.com/documents/?uuid=0fb91a57-b49f-3d8d-8ab7-b43b8540819e"]}],"mendeley":{"formattedCitation":"(Jung et al., 2017)","plainTextFormattedCitation":"(Jung et al., 2017)","previouslyFormattedCitation":"(Jung et al., 2017)"},"properties":{"noteIndex":0},"schema":"https://github.com/citation-style-language/schema/raw/master/csl-citation.json"}</w:instrText>
      </w:r>
      <w:r w:rsidR="00E82FFE">
        <w:fldChar w:fldCharType="separate"/>
      </w:r>
      <w:r w:rsidR="00704B57" w:rsidRPr="00704B57">
        <w:rPr>
          <w:noProof/>
        </w:rPr>
        <w:t>(Jung et al., 2017)</w:t>
      </w:r>
      <w:r w:rsidR="00E82FFE">
        <w:fldChar w:fldCharType="end"/>
      </w:r>
      <w:r w:rsidR="00451C42">
        <w:t>.</w:t>
      </w:r>
      <w:r w:rsidR="00B82257">
        <w:t xml:space="preserve"> </w:t>
      </w:r>
      <w:r w:rsidR="00C85A96">
        <w:t>Furthermore, a</w:t>
      </w:r>
      <w:r w:rsidR="00692B64">
        <w:t xml:space="preserve"> </w:t>
      </w:r>
      <w:r w:rsidR="00AF3D09">
        <w:t xml:space="preserve">pan-cancer analysis of </w:t>
      </w:r>
      <w:r w:rsidR="005C2D55">
        <w:t xml:space="preserve">The Cancer Genome Atlas (TCGA) </w:t>
      </w:r>
      <w:r w:rsidR="00AF3D09">
        <w:t xml:space="preserve">data </w:t>
      </w:r>
      <w:r w:rsidR="00692B64">
        <w:t>identified</w:t>
      </w:r>
      <w:r w:rsidR="00C3567C">
        <w:t xml:space="preserve"> </w:t>
      </w:r>
      <w:r w:rsidR="003275E8">
        <w:t>multi</w:t>
      </w:r>
      <w:r w:rsidR="00725B77">
        <w:t xml:space="preserve">-cancer </w:t>
      </w:r>
      <w:r w:rsidR="00692B64">
        <w:t>MYC</w:t>
      </w:r>
      <w:r w:rsidR="007C195A">
        <w:t>-associated</w:t>
      </w:r>
      <w:r w:rsidR="00725B77">
        <w:t xml:space="preserve"> </w:t>
      </w:r>
      <w:r w:rsidR="007C195A">
        <w:t>pathways</w:t>
      </w:r>
      <w:r w:rsidR="00451C42">
        <w:t xml:space="preserve"> </w:t>
      </w:r>
      <w:r w:rsidR="006D5ADD">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6D5ADD">
        <w:fldChar w:fldCharType="separate"/>
      </w:r>
      <w:r w:rsidR="00704B57" w:rsidRPr="00704B57">
        <w:rPr>
          <w:noProof/>
        </w:rPr>
        <w:t>(Schaub et al., 2018)</w:t>
      </w:r>
      <w:r w:rsidR="006D5ADD">
        <w:fldChar w:fldCharType="end"/>
      </w:r>
      <w:r w:rsidR="00451C42">
        <w:t>.</w:t>
      </w:r>
      <w:r w:rsidR="00506480">
        <w:t xml:space="preserve"> </w:t>
      </w:r>
    </w:p>
    <w:p w14:paraId="162D3C04" w14:textId="665FC87E" w:rsidR="00777109" w:rsidRDefault="00E4679D" w:rsidP="006D3CB1">
      <w:pPr>
        <w:spacing w:line="480" w:lineRule="auto"/>
        <w:ind w:firstLine="720"/>
        <w:jc w:val="both"/>
      </w:pPr>
      <w:r>
        <w:t>Here, we examine</w:t>
      </w:r>
      <w:r w:rsidR="008F6D18">
        <w:t>d</w:t>
      </w:r>
      <w:r w:rsidR="00121B03">
        <w:t xml:space="preserve"> </w:t>
      </w:r>
      <w:r w:rsidR="00911D6A">
        <w:rPr>
          <w:rFonts w:ascii="AppleSystemUIFont" w:hAnsi="AppleSystemUIFont" w:cs="AppleSystemUIFont"/>
        </w:rPr>
        <w:t>how</w:t>
      </w:r>
      <w:r w:rsidR="00121B03">
        <w:rPr>
          <w:rFonts w:ascii="AppleSystemUIFont" w:hAnsi="AppleSystemUIFont" w:cs="AppleSystemUIFont"/>
        </w:rPr>
        <w:t xml:space="preserve"> MYC regulates </w:t>
      </w:r>
      <w:r w:rsidR="00911D6A">
        <w:rPr>
          <w:rFonts w:ascii="AppleSystemUIFont" w:hAnsi="AppleSystemUIFont" w:cs="AppleSystemUIFont"/>
        </w:rPr>
        <w:t>gene expression across different types of cancers</w:t>
      </w:r>
      <w:r w:rsidR="00692B64">
        <w:rPr>
          <w:rFonts w:ascii="AppleSystemUIFont" w:hAnsi="AppleSystemUIFont" w:cs="AppleSystemUIFont"/>
        </w:rPr>
        <w:t xml:space="preserve"> using</w:t>
      </w:r>
      <w:r w:rsidR="00055F60">
        <w:t xml:space="preserve"> </w:t>
      </w:r>
      <w:r w:rsidR="001C59BB">
        <w:t>five</w:t>
      </w:r>
      <w:r w:rsidR="000805D9">
        <w:t xml:space="preserve"> genetically engineered mouse models (GEMMs) </w:t>
      </w:r>
      <w:r w:rsidR="00911D6A">
        <w:t>including</w:t>
      </w:r>
      <w:r w:rsidR="00E363D4">
        <w:t xml:space="preserve"> </w:t>
      </w:r>
      <w:r w:rsidR="00A0683F">
        <w:t>tetracycline</w:t>
      </w:r>
      <w:r w:rsidR="00D704C3">
        <w:t xml:space="preserve"> (Tet)</w:t>
      </w:r>
      <w:r w:rsidR="00A0683F">
        <w:t xml:space="preserve">-regulated </w:t>
      </w:r>
      <w:r w:rsidR="0038303C">
        <w:t xml:space="preserve">conditional </w:t>
      </w:r>
      <w:r w:rsidR="00E363D4">
        <w:t xml:space="preserve">transgenic </w:t>
      </w:r>
      <w:r w:rsidR="00A0683F">
        <w:t xml:space="preserve">mouse models </w:t>
      </w:r>
      <w:r w:rsidR="00CB58C4">
        <w:fldChar w:fldCharType="begin" w:fldLock="1"/>
      </w:r>
      <w:r w:rsidR="00CB58C4">
        <w:instrText>ADDIN CSL_CITATION {"citationItems":[{"id":"ITEM-1","itemData":{"DOI":"10.1101/pdb.top069823","ISSN":"1559-6095","PMID":"25275112","abstract":"Genetically engineered mouse models (GEMMs) have proven essential to the study of mammalian gene function in both development and disease. However, traditional constitutive transgenic mouse model systems are limited by the temporal and spatial characteristics of the experimental promoter used to drive transgene expression. To address this limitation, considerable effort has been dedicated to developing conditional and inducible mouse model systems. Although a number of approaches to generating inducible GEMMs have been pursued, several have been restricted by toxic or undesired physiological side effects of the compounds used to activate gene expression. The development of tetracycline (tet)-dependent regulatory systems has allowed for circumvention of these issues resulting in the widespread adoption of these systems as an invaluable tool for modeling the complex nature of cancer progression.","author":[{"dropping-particle":"","family":"Yeh","given":"Elizabeth S.","non-dropping-particle":"","parse-names":false,"suffix":""},{"dropping-particle":"","family":"Vernon-Grey","given":"Ann","non-dropping-particle":"","parse-names":false,"suffix":""},{"dropping-particle":"","family":"Martin","given":"Heather","non-dropping-particle":"","parse-names":false,"suffix":""},{"dropping-particle":"","family":"Chodosh","given":"Lewis A.","non-dropping-particle":"","parse-names":false,"suffix":""}],"container-title":"Cold Spring Harbor protocols","id":"ITEM-1","issue":"10","issued":{"date-parts":[["2014","10","1"]]},"page":"pdb.top069823","title":"Tetracycline-regulated mouse models of cancer.","type":"article-journal","volume":"2014"},"uris":["http://www.mendeley.com/documents/?uuid=4297bd06-43d8-3921-988b-e730d5cc8998"]}],"mendeley":{"formattedCitation":"(Yeh et al., 2014)","plainTextFormattedCitation":"(Yeh et al., 2014)","previouslyFormattedCitation":"(Yeh et al., 2014)"},"properties":{"noteIndex":0},"schema":"https://github.com/citation-style-language/schema/raw/master/csl-citation.json"}</w:instrText>
      </w:r>
      <w:r w:rsidR="00CB58C4">
        <w:fldChar w:fldCharType="separate"/>
      </w:r>
      <w:r w:rsidR="00CB58C4" w:rsidRPr="00CB58C4">
        <w:rPr>
          <w:noProof/>
        </w:rPr>
        <w:t>(Yeh et al., 2014)</w:t>
      </w:r>
      <w:r w:rsidR="00CB58C4">
        <w:fldChar w:fldCharType="end"/>
      </w:r>
      <w:r w:rsidR="00CB58C4">
        <w:t xml:space="preserve"> </w:t>
      </w:r>
      <w:r w:rsidR="00A0683F">
        <w:t xml:space="preserve">of MYC-induced </w:t>
      </w:r>
      <w:r w:rsidR="00571B08">
        <w:t>renal cell carcinoma</w:t>
      </w:r>
      <w:r w:rsidR="005A2110">
        <w:t xml:space="preserve"> (RCC)</w:t>
      </w:r>
      <w:r w:rsidR="00CB58C4">
        <w:t xml:space="preserve"> </w:t>
      </w:r>
      <w:r w:rsidR="00CB58C4">
        <w:fldChar w:fldCharType="begin" w:fldLock="1"/>
      </w:r>
      <w:r w:rsidR="00CB58C4">
        <w:instrText>ADDIN CSL_CITATION {"citationItems":[{"id":"ITEM-1","itemData":{"DOI":"10.1073/pnas.1507228112","ISSN":"1091-6490","PMID":"25964345","abstract":"The MYC oncogene is frequently mutated and overexpressed in human renal cell carcinoma (RCC). However, there have been no studies on the causative role of MYC or any other oncogene in the initiation or maintenance of kidney tumorigenesis. Here, we show through a conditional transgenic mouse model that the MYC oncogene, but not the RAS oncogene, initiates and maintains RCC. Desorption electrospray ionization-mass-spectrometric imaging was used to obtain chemical maps of metabolites and lipids in the mouse RCC samples. Gene expression analysis revealed that the mouse tumors mimicked human RCC. The data suggested that MYC-induced RCC up-regulated the glutaminolytic pathway instead of the glycolytic pathway. The pharmacologic inhibition of glutamine metabolism with bis-2-(5-phenylacetamido-1,2,4-thiadiazol-2-yl)ethyl sulfide impeded MYC-mediated RCC tumor progression. Our studies demonstrate that MYC overexpression causes RCC and points to the inhibition of glutamine metabolism as a potential therapeutic approach for the treatment of this disease.","author":[{"dropping-particle":"","family":"Shroff","given":"Emelyn H","non-dropping-particle":"","parse-names":false,"suffix":""},{"dropping-particle":"","family":"Eberlin","given":"Livia S","non-dropping-particle":"","parse-names":false,"suffix":""},{"dropping-particle":"","family":"Dang","given":"Vanessa M","non-dropping-particle":"","parse-names":false,"suffix":""},{"dropping-particle":"","family":"Gouw","given":"Arvin M","non-dropping-particle":"","parse-names":false,"suffix":""},{"dropping-particle":"","family":"Gabay","given":"Meital","non-dropping-particle":"","parse-names":false,"suffix":""},{"dropping-particle":"","family":"Adam","given":"Stacey J","non-dropping-particle":"","parse-names":false,"suffix":""},{"dropping-particle":"","family":"Bellovin","given":"David I","non-dropping-particle":"","parse-names":false,"suffix":""},{"dropping-particle":"","family":"Tran","given":"Phuoc T","non-dropping-particle":"","parse-names":false,"suffix":""},{"dropping-particle":"","family":"Philbrick","given":"William M","non-dropping-particle":"","parse-names":false,"suffix":""},{"dropping-particle":"","family":"Garcia-Ocana","given":"Adolfo","non-dropping-particle":"","parse-names":false,"suffix":""},{"dropping-particle":"","family":"Casey","given":"Stephanie C","non-dropping-particle":"","parse-names":false,"suffix":""},{"dropping-particle":"","family":"Li","given":"Yulin","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W","non-dropping-particle":"","parse-names":false,"suffix":""}],"container-title":"Proceedings of the National Academy of Sciences of the United States of America","id":"ITEM-1","issue":"21","issued":{"date-parts":[["2015","5","26"]]},"page":"6539-44","title":"MYC oncogene overexpression drives renal cell carcinoma in a mouse model through glutamine metabolism.","type":"article-journal","volume":"112"},"uris":["http://www.mendeley.com/documents/?uuid=2eb75792-1f3c-4dc5-917e-045ea42ad19b"]}],"mendeley":{"formattedCitation":"(Shroff et al., 2015)","plainTextFormattedCitation":"(Shroff et al., 2015)","previouslyFormattedCitation":"(Shroff et al., 2015)"},"properties":{"noteIndex":0},"schema":"https://github.com/citation-style-language/schema/raw/master/csl-citation.json"}</w:instrText>
      </w:r>
      <w:r w:rsidR="00CB58C4">
        <w:fldChar w:fldCharType="separate"/>
      </w:r>
      <w:r w:rsidR="00CB58C4" w:rsidRPr="00CB58C4">
        <w:rPr>
          <w:noProof/>
        </w:rPr>
        <w:t>(Shroff et al., 2015)</w:t>
      </w:r>
      <w:r w:rsidR="00CB58C4">
        <w:fldChar w:fldCharType="end"/>
      </w:r>
      <w:r w:rsidR="00911D6A">
        <w:t>, hepatocellular carcinoma</w:t>
      </w:r>
      <w:r w:rsidR="005A2110">
        <w:t xml:space="preserve"> (HCC)</w:t>
      </w:r>
      <w:r w:rsidR="00CB58C4">
        <w:t xml:space="preserve"> </w:t>
      </w:r>
      <w:r w:rsidR="00CB58C4">
        <w:fldChar w:fldCharType="begin" w:fldLock="1"/>
      </w:r>
      <w:r w:rsidR="00CB58C4">
        <w:instrText>ADDIN CSL_CITATION {"citationItems":[{"id":"ITEM-1","itemData":{"DOI":"10.1038/nature03043","ISSN":"1476-4687","PMID":"15475948","abstract":"Hepatocellular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W","non-dropping-particle":"","parse-names":false,"suffix":""}],"container-title":"Nature","id":"ITEM-1","issue":"7012","issued":{"date-parts":[["2004","10","28"]]},"page":"1112-7","title":"MYC inactivation uncovers pluripotent differentiation and tumour dormancy in hepatocellular cancer.","type":"article-journal","volume":"431"},"uris":["http://www.mendeley.com/documents/?uuid=a31e8042-5be4-426c-8718-afd200d853a1"]}],"mendeley":{"formattedCitation":"(Shachaf et al., 2004)","plainTextFormattedCitation":"(Shachaf et al., 2004)","previouslyFormattedCitation":"(Shachaf et al., 2004)"},"properties":{"noteIndex":0},"schema":"https://github.com/citation-style-language/schema/raw/master/csl-citation.json"}</w:instrText>
      </w:r>
      <w:r w:rsidR="00CB58C4">
        <w:fldChar w:fldCharType="separate"/>
      </w:r>
      <w:r w:rsidR="00CB58C4" w:rsidRPr="00CB58C4">
        <w:rPr>
          <w:noProof/>
        </w:rPr>
        <w:t>(Shachaf et al., 2004)</w:t>
      </w:r>
      <w:r w:rsidR="00CB58C4">
        <w:fldChar w:fldCharType="end"/>
      </w:r>
      <w:r w:rsidR="00B800B8">
        <w:t>,</w:t>
      </w:r>
      <w:r w:rsidR="00911D6A">
        <w:t xml:space="preserve"> </w:t>
      </w:r>
      <w:r w:rsidR="00B800B8">
        <w:t>lung adenocarcinoma</w:t>
      </w:r>
      <w:r w:rsidR="00683D98">
        <w:t xml:space="preserve"> (LAC)</w:t>
      </w:r>
      <w:r w:rsidR="00D75FE1">
        <w:t xml:space="preserve"> </w:t>
      </w:r>
      <w:r w:rsidR="00CB58C4">
        <w:fldChar w:fldCharType="begin" w:fldLock="1"/>
      </w:r>
      <w:r w:rsidR="00D704C3">
        <w:instrText>ADDIN CSL_CITATION {"citationItems":[{"id":"ITEM-1","itemData":{"DOI":"10.1371/journal.pone.0002125","ISSN":"1932-6203","PMID":"18461184","abstract":"BACKGROUND Conditional transgenic models have established that tumors require sustained oncogene activation for tumor maintenance, exhibiting the phenomenon known as \"oncogene-addiction.\" However, most cancers are caused by multiple genetic events making it difficult to determine which oncogenes or combination of oncogenes will be the most effective targets for their treatment. METHODOLOGY/PRINCIPAL FINDINGS To examine how the MYC and K-ras(G12D) oncogenes cooperate for the initiation and maintenance of tumorigenesis, we generated double conditional transgenic tumor models of lung adenocarcinoma and lymphoma. The ability of MYC and K-ras(G12D) to cooperate for tumorigenesis and the ability of the inactivation of these oncogenes to result in tumor regression depended upon the specific tissue context. MYC-, K-ras(G12D)- or MYC/K-ras(G12D)-induced lymphomas exhibited sustained regression upon the inactivation of either or both oncogenes. However, in marked contrast, MYC-induced lung tumors failed to regress completely upon oncogene inactivation; whereas K-ras(G12D)-induced lung tumors regressed completely. Importantly, the combined inactivation of both MYC and K-ras(G12D) resulted more frequently in complete lung tumor regression. To account for the different roles of MYC and K-ras(G12D) in maintenance of lung tumors, we found that the down-stream mediators of K-ras(G12D) signaling, Stat3 and Stat5, are dephosphorylated following conditional K-ras(G12D) but not MYC inactivation. In contrast, Stat3 becomes dephosphorylated in lymphoma cells upon inactivation of MYC and/or K-ras(G12D). Interestingly, MYC-induced lung tumors that failed to regress upon MYC inactivation were found to have persistent Stat3 and Stat5 phosphorylation. CONCLUSIONS/SIGNIFICANCE Taken together, our findings point to the importance of the K-Ras and associated down-stream Stat effector pathways in the initiation and maintenance of lymphomas and lung tumors. We suggest that combined targeting of oncogenic pathways is more likely to be effective in the treatment of lung cancers and lymphomas.","author":[{"dropping-particle":"","family":"Tran","given":"Phuoc T.","non-dropping-particle":"","parse-names":false,"suffix":""},{"dropping-particle":"","family":"Fan","given":"Alice C.","non-dropping-particle":"","parse-names":false,"suffix":""},{"dropping-particle":"","family":"Bendapudi","given":"Pavan K.","non-dropping-particle":"","parse-names":false,"suffix":""},{"dropping-particle":"","family":"Koh","given":"Shan","non-dropping-particle":"","parse-names":false,"suffix":""},{"dropping-particle":"","family":"Komatsubara","given":"Kim","non-dropping-particle":"","parse-names":false,"suffix":""},{"dropping-particle":"","family":"Chen","given":"Joy","non-dropping-particle":"","parse-names":false,"suffix":""},{"dropping-particle":"","family":"Horng","given":"George","non-dropping-particle":"","parse-names":false,"suffix":""},{"dropping-particle":"","family":"Bellovin","given":"David I.","non-dropping-particle":"","parse-names":false,"suffix":""},{"dropping-particle":"","family":"Giuriato","given":"Sylvie","non-dropping-particle":"","parse-names":false,"suffix":""},{"dropping-particle":"","family":"Wang","given":"Craig S.","non-dropping-particle":"","parse-names":false,"suffix":""},{"dropping-particle":"","family":"Whitsett","given":"Jeffrey A.","non-dropping-particle":"","parse-names":false,"suffix":""},{"dropping-particle":"","family":"Felsher","given":"Dean W.","non-dropping-particle":"","parse-names":false,"suffix":""}],"container-title":"PloS one","id":"ITEM-1","issue":"5","issued":{"date-parts":[["2008","5","7"]]},"page":"e2125","title":"Combined Inactivation of MYC and K-Ras oncogenes reverses tumorigenesis in lung adenocarcinomas and lymphomas.","type":"article-journal","volume":"3"},"uris":["http://www.mendeley.com/documents/?uuid=81a8034c-ace7-478e-8d84-edaee176b7fc"]}],"mendeley":{"formattedCitation":"(Tran et al., 2008)","plainTextFormattedCitation":"(Tran et al., 2008)","previouslyFormattedCitation":"(Tran et al., 2008)"},"properties":{"noteIndex":0},"schema":"https://github.com/citation-style-language/schema/raw/master/csl-citation.json"}</w:instrText>
      </w:r>
      <w:r w:rsidR="00CB58C4">
        <w:fldChar w:fldCharType="separate"/>
      </w:r>
      <w:r w:rsidR="00CB58C4" w:rsidRPr="00CB58C4">
        <w:rPr>
          <w:noProof/>
        </w:rPr>
        <w:t>(Tran et al., 2008)</w:t>
      </w:r>
      <w:r w:rsidR="00CB58C4">
        <w:fldChar w:fldCharType="end"/>
      </w:r>
      <w:r w:rsidR="00CB58C4">
        <w:t xml:space="preserve">, </w:t>
      </w:r>
      <w:r w:rsidR="00914548">
        <w:t>T-cell acute lymphoblastic lymphoma (T-ALL)</w:t>
      </w:r>
      <w:r w:rsidR="00747068">
        <w:t xml:space="preserve"> </w:t>
      </w:r>
      <w:r w:rsidR="00747068">
        <w:fldChar w:fldCharType="begin" w:fldLock="1"/>
      </w:r>
      <w:r w:rsidR="009D28F0">
        <w:instrText>ADDIN CSL_CITATION {"citationItems":[{"id":"ITEM-1","itemData":{"DOI":"10.1016/S1097-2765(00)80367-6","ISBN":"1097-2765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Cell","id":"ITEM-1","issue":"2","issued":{"date-parts":[["1999"]]},"page":"199-207","title":"Reversible tumorigenesis by MYC in hematopoietic lineages","type":"article-journal","volume":"4"},"uris":["http://www.mendeley.com/documents/?uuid=360820c6-ddee-4446-adac-94978e0e0dd8"]}],"mendeley":{"formattedCitation":"(Felsher and Bishop, 1999)","plainTextFormattedCitation":"(Felsher and Bishop, 1999)","previouslyFormattedCitation":"(Felsher and Bishop, 1999)"},"properties":{"noteIndex":0},"schema":"https://github.com/citation-style-language/schema/raw/master/csl-citation.json"}</w:instrText>
      </w:r>
      <w:r w:rsidR="00747068">
        <w:fldChar w:fldCharType="separate"/>
      </w:r>
      <w:r w:rsidR="00747068" w:rsidRPr="00747068">
        <w:rPr>
          <w:noProof/>
        </w:rPr>
        <w:t>(Felsher and Bishop, 1999)</w:t>
      </w:r>
      <w:r w:rsidR="00747068">
        <w:fldChar w:fldCharType="end"/>
      </w:r>
      <w:r w:rsidR="00914548">
        <w:t xml:space="preserve">, </w:t>
      </w:r>
      <w:r w:rsidR="00692B64">
        <w:t xml:space="preserve">and </w:t>
      </w:r>
      <w:r w:rsidR="00353B52">
        <w:t xml:space="preserve">a transgenic model of </w:t>
      </w:r>
      <w:r w:rsidR="00597553">
        <w:t xml:space="preserve"> </w:t>
      </w:r>
      <w:r w:rsidR="00683D98">
        <w:t>B-cell</w:t>
      </w:r>
      <w:r w:rsidR="00597553">
        <w:t xml:space="preserve"> </w:t>
      </w:r>
      <w:r w:rsidR="00911D6A">
        <w:t>lymphoma</w:t>
      </w:r>
      <w:r w:rsidR="00B800B8">
        <w:t xml:space="preserve"> </w:t>
      </w:r>
      <w:r w:rsidR="00D704C3">
        <w:t xml:space="preserve">(BCL) </w:t>
      </w:r>
      <w:r w:rsidR="0060510B">
        <w:fldChar w:fldCharType="begin" w:fldLock="1"/>
      </w:r>
      <w:r w:rsidR="009853DA">
        <w:instrText>ADDIN CSL_CITATION {"citationItems":[{"id":"ITEM-1","itemData":{"DOI":"10.1038/318533a0","ISSN":"0028-0836","PMID":"3906410","abstract":"Transgenic mice bearing the cellular myc oncogene coupled to the immunoglobulin mu or kappa enhancer frequently develop a fatal lymphoma within a few months of birth. Since the tumours represent represent both immature and mature B lymphocytes, constitutive c-myc expression appears to be highly leukaemogenic at several stages of B-cell maturation. These myc mice should aid study of lymphoma development, B-cell ontogeny and immunoglobulin regulation.","author":[{"dropping-particle":"","family":"Adams","given":"J M","non-dropping-particle":"","parse-names":false,"suffix":""},{"dropping-particle":"","family":"Harris","given":"A W","non-dropping-particle":"","parse-names":false,"suffix":""},{"dropping-particle":"","family":"Pinkert","given":"C A","non-dropping-particle":"","parse-names":false,"suffix":""},{"dropping-particle":"","family":"Corcoran","given":"L M","non-dropping-particle":"","parse-names":false,"suffix":""},{"dropping-particle":"","family":"Alexander","given":"W S","non-dropping-particle":"","parse-names":false,"suffix":""},{"dropping-particle":"","family":"Cory","given":"S","non-dropping-particle":"","parse-names":false,"suffix":""},{"dropping-particle":"","family":"Palmiter","given":"R D","non-dropping-particle":"","parse-names":false,"suffix":""},{"dropping-particle":"","family":"Brinster","given":"R L","non-dropping-particle":"","parse-names":false,"suffix":""}],"container-title":"Nature","id":"ITEM-1","issue":"6046","issued":{"date-parts":[["1985","12","1"]]},"page":"533-538","title":"The c-myc oncogene driven by immunoglobulin enhancers induces lymphoid malignancy in transgenic mice","type":"article-journal","volume":"318"},"uris":["http://www.mendeley.com/documents/?uuid=a16aca93-e8d3-3ca3-a40a-4355eee0b669"]}],"mendeley":{"formattedCitation":"(Adams et al., 1985)","plainTextFormattedCitation":"(Adams et al., 1985)","previouslyFormattedCitation":"(Adams et al., 1985)"},"properties":{"noteIndex":0},"schema":"https://github.com/citation-style-language/schema/raw/master/csl-citation.json"}</w:instrText>
      </w:r>
      <w:r w:rsidR="0060510B">
        <w:fldChar w:fldCharType="separate"/>
      </w:r>
      <w:r w:rsidR="00322AD8" w:rsidRPr="00322AD8">
        <w:rPr>
          <w:noProof/>
        </w:rPr>
        <w:t>(Adams et al., 1985)</w:t>
      </w:r>
      <w:r w:rsidR="0060510B">
        <w:fldChar w:fldCharType="end"/>
      </w:r>
      <w:r w:rsidR="00451C42">
        <w:t>.</w:t>
      </w:r>
      <w:r w:rsidR="00182790">
        <w:t xml:space="preserve"> </w:t>
      </w:r>
      <w:r w:rsidR="005C41C0">
        <w:t xml:space="preserve">In </w:t>
      </w:r>
      <w:r w:rsidR="007E2CE5">
        <w:t xml:space="preserve">all </w:t>
      </w:r>
      <w:r w:rsidR="005C41C0">
        <w:t xml:space="preserve">these models, MYC can be overexpressed in a tissue-specific manner, allowing </w:t>
      </w:r>
      <w:r w:rsidR="005770B0">
        <w:t>us to interrogate</w:t>
      </w:r>
      <w:r w:rsidR="005C41C0">
        <w:t xml:space="preserve"> tissue-specific changes in gene expression</w:t>
      </w:r>
      <w:r w:rsidR="003649A2">
        <w:t xml:space="preserve"> </w:t>
      </w:r>
      <w:r w:rsidR="005C41C0">
        <w:lastRenderedPageBreak/>
        <w:t>brought about by MYC.</w:t>
      </w:r>
      <w:r w:rsidR="003E57CE">
        <w:t xml:space="preserve"> Our findings point to large heterogeneity </w:t>
      </w:r>
      <w:r w:rsidR="006D3CB1">
        <w:t>in</w:t>
      </w:r>
      <w:r w:rsidR="003E57CE">
        <w:t xml:space="preserve"> gene expression changes </w:t>
      </w:r>
      <w:r w:rsidR="006D3CB1">
        <w:t xml:space="preserve">among different MYC-driven cancer types. Despite this heterogeneity, we find that the gene expression changes across different MYC-driven cancers manifest a common profile of tissue dedifferentiation, represented by alterations in embryonic stem cell-like gene programs, particularly ribosome biogenesis genes, as well as tissue-of-origin gene programs. </w:t>
      </w:r>
      <w:r w:rsidR="00777109">
        <w:br w:type="page"/>
      </w:r>
    </w:p>
    <w:p w14:paraId="1A3915C6" w14:textId="77777777" w:rsidR="00185812" w:rsidRPr="00264C29" w:rsidRDefault="00185812" w:rsidP="00B47EA2">
      <w:pPr>
        <w:spacing w:line="480" w:lineRule="auto"/>
        <w:outlineLvl w:val="0"/>
        <w:rPr>
          <w:b/>
        </w:rPr>
      </w:pPr>
      <w:r w:rsidRPr="00264C29">
        <w:rPr>
          <w:b/>
        </w:rPr>
        <w:lastRenderedPageBreak/>
        <w:t>Results</w:t>
      </w:r>
    </w:p>
    <w:p w14:paraId="058F5284" w14:textId="196EC3F7" w:rsidR="00D56990" w:rsidRPr="00642584" w:rsidRDefault="00336B54" w:rsidP="00B47EA2">
      <w:pPr>
        <w:spacing w:line="480" w:lineRule="auto"/>
        <w:outlineLvl w:val="0"/>
        <w:rPr>
          <w:b/>
        </w:rPr>
      </w:pPr>
      <w:r>
        <w:rPr>
          <w:b/>
        </w:rPr>
        <w:t>Differentially Expressed Genes in MYC-Induced Cancer</w:t>
      </w:r>
      <w:r w:rsidR="00D56990" w:rsidRPr="00642584">
        <w:rPr>
          <w:b/>
        </w:rPr>
        <w:t xml:space="preserve"> </w:t>
      </w:r>
    </w:p>
    <w:p w14:paraId="53FAA6E0" w14:textId="6B7EFF06" w:rsidR="00962640" w:rsidRDefault="007A14F4" w:rsidP="00866979">
      <w:pPr>
        <w:spacing w:line="480" w:lineRule="auto"/>
        <w:ind w:firstLine="720"/>
        <w:jc w:val="both"/>
      </w:pPr>
      <w:r>
        <w:t>We</w:t>
      </w:r>
      <w:r w:rsidR="00BE0691">
        <w:t xml:space="preserve"> used </w:t>
      </w:r>
      <w:r w:rsidR="00353B52">
        <w:t xml:space="preserve">conditional </w:t>
      </w:r>
      <w:r w:rsidR="00962640">
        <w:t>transgenic mouse model</w:t>
      </w:r>
      <w:r w:rsidR="00F81F45">
        <w:t>s</w:t>
      </w:r>
      <w:r w:rsidR="00962640">
        <w:t xml:space="preserve"> with </w:t>
      </w:r>
      <w:r w:rsidR="00274339">
        <w:t xml:space="preserve">tissue-specific </w:t>
      </w:r>
      <w:r w:rsidR="00962640">
        <w:t>inducible</w:t>
      </w:r>
      <w:r w:rsidR="00BE0691">
        <w:t xml:space="preserve"> MYC expression</w:t>
      </w:r>
      <w:r w:rsidR="00353B52">
        <w:t xml:space="preserve"> for RCC, HCC</w:t>
      </w:r>
      <w:r w:rsidR="00D704C3">
        <w:t>,</w:t>
      </w:r>
      <w:r w:rsidR="00353B52">
        <w:t xml:space="preserve"> LAC</w:t>
      </w:r>
      <w:r w:rsidR="009D28F0">
        <w:t>, and T-ALL</w:t>
      </w:r>
      <w:r w:rsidR="00353B52">
        <w:t xml:space="preserve"> </w:t>
      </w:r>
      <w:r w:rsidR="00D704C3">
        <w:fldChar w:fldCharType="begin" w:fldLock="1"/>
      </w:r>
      <w:r w:rsidR="004E4AFD">
        <w:instrText>ADDIN CSL_CITATION {"citationItems":[{"id":"ITEM-1","itemData":{"DOI":"10.1073/pnas.1507228112","ISSN":"1091-6490","PMID":"25964345","abstract":"The MYC oncogene is frequently mutated and overexpressed in human renal cell carcinoma (RCC). However, there have been no studies on the causative role of MYC or any other oncogene in the initiation or maintenance of kidney tumorigenesis. Here, we show through a conditional transgenic mouse model that the MYC oncogene, but not the RAS oncogene, initiates and maintains RCC. Desorption electrospray ionization-mass-spectrometric imaging was used to obtain chemical maps of metabolites and lipids in the mouse RCC samples. Gene expression analysis revealed that the mouse tumors mimicked human RCC. The data suggested that MYC-induced RCC up-regulated the glutaminolytic pathway instead of the glycolytic pathway. The pharmacologic inhibition of glutamine metabolism with bis-2-(5-phenylacetamido-1,2,4-thiadiazol-2-yl)ethyl sulfide impeded MYC-mediated RCC tumor progression. Our studies demonstrate that MYC overexpression causes RCC and points to the inhibition of glutamine metabolism as a potential therapeutic approach for the treatment of this disease.","author":[{"dropping-particle":"","family":"Shroff","given":"Emelyn H","non-dropping-particle":"","parse-names":false,"suffix":""},{"dropping-particle":"","family":"Eberlin","given":"Livia S","non-dropping-particle":"","parse-names":false,"suffix":""},{"dropping-particle":"","family":"Dang","given":"Vanessa M","non-dropping-particle":"","parse-names":false,"suffix":""},{"dropping-particle":"","family":"Gouw","given":"Arvin M","non-dropping-particle":"","parse-names":false,"suffix":""},{"dropping-particle":"","family":"Gabay","given":"Meital","non-dropping-particle":"","parse-names":false,"suffix":""},{"dropping-particle":"","family":"Adam","given":"Stacey J","non-dropping-particle":"","parse-names":false,"suffix":""},{"dropping-particle":"","family":"Bellovin","given":"David I","non-dropping-particle":"","parse-names":false,"suffix":""},{"dropping-particle":"","family":"Tran","given":"Phuoc T","non-dropping-particle":"","parse-names":false,"suffix":""},{"dropping-particle":"","family":"Philbrick","given":"William M","non-dropping-particle":"","parse-names":false,"suffix":""},{"dropping-particle":"","family":"Garcia-Ocana","given":"Adolfo","non-dropping-particle":"","parse-names":false,"suffix":""},{"dropping-particle":"","family":"Casey","given":"Stephanie C","non-dropping-particle":"","parse-names":false,"suffix":""},{"dropping-particle":"","family":"Li","given":"Yulin","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W","non-dropping-particle":"","parse-names":false,"suffix":""}],"container-title":"Proceedings of the National Academy of Sciences of the United States of America","id":"ITEM-1","issue":"21","issued":{"date-parts":[["2015","5","26"]]},"page":"6539-44","title":"MYC oncogene overexpression drives renal cell carcinoma in a mouse model through glutamine metabolism.","type":"article-journal","volume":"112"},"uris":["http://www.mendeley.com/documents/?uuid=2eb75792-1f3c-4dc5-917e-045ea42ad19b"]},{"id":"ITEM-2","itemData":{"DOI":"10.1038/nature03043","ISSN":"1476-4687","PMID":"15475948","abstract":"Hepatocellular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W","non-dropping-particle":"","parse-names":false,"suffix":""}],"container-title":"Nature","id":"ITEM-2","issue":"7012","issued":{"date-parts":[["2004","10","28"]]},"page":"1112-7","title":"MYC inactivation uncovers pluripotent differentiation and tumour dormancy in hepatocellular cancer.","type":"article-journal","volume":"431"},"uris":["http://www.mendeley.com/documents/?uuid=a31e8042-5be4-426c-8718-afd200d853a1"]},{"id":"ITEM-3","itemData":{"DOI":"10.1371/journal.pone.0002125","ISSN":"1932-6203","PMID":"18461184","abstract":"BACKGROUND Conditional transgenic models have established that tumors require sustained oncogene activation for tumor maintenance, exhibiting the phenomenon known as \"oncogene-addiction.\" However, most cancers are caused by multiple genetic events making it difficult to determine which oncogenes or combination of oncogenes will be the most effective targets for their treatment. METHODOLOGY/PRINCIPAL FINDINGS To examine how the MYC and K-ras(G12D) oncogenes cooperate for the initiation and maintenance of tumorigenesis, we generated double conditional transgenic tumor models of lung adenocarcinoma and lymphoma. The ability of MYC and K-ras(G12D) to cooperate for tumorigenesis and the ability of the inactivation of these oncogenes to result in tumor regression depended upon the specific tissue context. MYC-, K-ras(G12D)- or MYC/K-ras(G12D)-induced lymphomas exhibited sustained regression upon the inactivation of either or both oncogenes. However, in marked contrast, MYC-induced lung tumors failed to regress completely upon oncogene inactivation; whereas K-ras(G12D)-induced lung tumors regressed completely. Importantly, the combined inactivation of both MYC and K-ras(G12D) resulted more frequently in complete lung tumor regression. To account for the different roles of MYC and K-ras(G12D) in maintenance of lung tumors, we found that the down-stream mediators of K-ras(G12D) signaling, Stat3 and Stat5, are dephosphorylated following conditional K-ras(G12D) but not MYC inactivation. In contrast, Stat3 becomes dephosphorylated in lymphoma cells upon inactivation of MYC and/or K-ras(G12D). Interestingly, MYC-induced lung tumors that failed to regress upon MYC inactivation were found to have persistent Stat3 and Stat5 phosphorylation. CONCLUSIONS/SIGNIFICANCE Taken together, our findings point to the importance of the K-Ras and associated down-stream Stat effector pathways in the initiation and maintenance of lymphomas and lung tumors. We suggest that combined targeting of oncogenic pathways is more likely to be effective in the treatment of lung cancers and lymphomas.","author":[{"dropping-particle":"","family":"Tran","given":"Phuoc T.","non-dropping-particle":"","parse-names":false,"suffix":""},{"dropping-particle":"","family":"Fan","given":"Alice C.","non-dropping-particle":"","parse-names":false,"suffix":""},{"dropping-particle":"","family":"Bendapudi","given":"Pavan K.","non-dropping-particle":"","parse-names":false,"suffix":""},{"dropping-particle":"","family":"Koh","given":"Shan","non-dropping-particle":"","parse-names":false,"suffix":""},{"dropping-particle":"","family":"Komatsubara","given":"Kim","non-dropping-particle":"","parse-names":false,"suffix":""},{"dropping-particle":"","family":"Chen","given":"Joy","non-dropping-particle":"","parse-names":false,"suffix":""},{"dropping-particle":"","family":"Horng","given":"George","non-dropping-particle":"","parse-names":false,"suffix":""},{"dropping-particle":"","family":"Bellovin","given":"David I.","non-dropping-particle":"","parse-names":false,"suffix":""},{"dropping-particle":"","family":"Giuriato","given":"Sylvie","non-dropping-particle":"","parse-names":false,"suffix":""},{"dropping-particle":"","family":"Wang","given":"Craig S.","non-dropping-particle":"","parse-names":false,"suffix":""},{"dropping-particle":"","family":"Whitsett","given":"Jeffrey A.","non-dropping-particle":"","parse-names":false,"suffix":""},{"dropping-particle":"","family":"Felsher","given":"Dean W.","non-dropping-particle":"","parse-names":false,"suffix":""}],"container-title":"PloS one","id":"ITEM-3","issue":"5","issued":{"date-parts":[["2008","5","7"]]},"page":"e2125","title":"Combined Inactivation of MYC and K-Ras oncogenes reverses tumorigenesis in lung adenocarcinomas and lymphomas.","type":"article-journal","volume":"3"},"uris":["http://www.mendeley.com/documents/?uuid=81a8034c-ace7-478e-8d84-edaee176b7fc"]},{"id":"ITEM-4","itemData":{"DOI":"10.1016/S1097-2765(00)80367-6","ISBN":"1097-2765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Cell","id":"ITEM-4","issue":"2","issued":{"date-parts":[["1999"]]},"page":"199-207","title":"Reversible tumorigenesis by MYC in hematopoietic lineages","type":"article-journal","volume":"4"},"uris":["http://www.mendeley.com/documents/?uuid=360820c6-ddee-4446-adac-94978e0e0dd8"]}],"mendeley":{"formattedCitation":"(Felsher and Bishop, 1999; Shachaf et al., 2004; Shroff et al., 2015; Tran et al., 2008)","plainTextFormattedCitation":"(Felsher and Bishop, 1999; Shachaf et al., 2004; Shroff et al., 2015; Tran et al., 2008)","previouslyFormattedCitation":"(Felsher and Bishop, 1999; Shachaf et al., 2004; Shroff et al., 2015; Tran et al., 2008)"},"properties":{"noteIndex":0},"schema":"https://github.com/citation-style-language/schema/raw/master/csl-citation.json"}</w:instrText>
      </w:r>
      <w:r w:rsidR="00D704C3">
        <w:fldChar w:fldCharType="separate"/>
      </w:r>
      <w:r w:rsidR="009D28F0" w:rsidRPr="009D28F0">
        <w:rPr>
          <w:noProof/>
        </w:rPr>
        <w:t>(Felsher and Bishop, 1999; Shachaf et al., 2004; Shroff et al., 2015; Tran et al., 2008)</w:t>
      </w:r>
      <w:r w:rsidR="00D704C3">
        <w:fldChar w:fldCharType="end"/>
      </w:r>
      <w:r w:rsidR="00D704C3">
        <w:t xml:space="preserve"> </w:t>
      </w:r>
      <w:r w:rsidR="00274339">
        <w:t>(</w:t>
      </w:r>
      <w:r w:rsidR="00274339" w:rsidRPr="00071609">
        <w:rPr>
          <w:b/>
        </w:rPr>
        <w:t>Supplementary Fig. 1</w:t>
      </w:r>
      <w:r w:rsidR="00274339">
        <w:t>)</w:t>
      </w:r>
      <w:r w:rsidR="00A8428F">
        <w:t xml:space="preserve"> </w:t>
      </w:r>
      <w:r w:rsidR="00D704C3">
        <w:t>under</w:t>
      </w:r>
      <w:r w:rsidR="00353B52">
        <w:t xml:space="preserve"> the Tet System</w:t>
      </w:r>
      <w:r w:rsidR="00683D98">
        <w:t xml:space="preserve"> </w:t>
      </w:r>
      <w:r w:rsidR="00F81F45">
        <w:fldChar w:fldCharType="begin" w:fldLock="1"/>
      </w:r>
      <w:r w:rsidR="000D0D6E">
        <w:instrText>ADDIN CSL_CITATION {"citationItems":[{"id":"ITEM-1","itemData":{"ISSN":"0027-8424","PMID":"1319065","abstract":"Control elements of the tetracycline-resistance operon encoded in Tn10 of Escherichia coli have been utilized to establish a highly efficient regulatory system in mammalian cells. By fusing the tet repressor with the activating domain of virion protein 16 of herpes simplex virus, a tetracycline-controlled transactivator (tTA) was generated that is constitutively expressed in HeLa cells. This transactivator stimulates transcription from a minimal promoter sequence derived from the human cytomegalovirus promoter IE combined with tet operator sequences. Upon integration of a luciferase gene controlled by a tTA-dependent promoter into a tTA-producing HeLa cell line, high levels of luciferase expression were monitored. These activities are sensitive to tetracycline. Depending on the concentration of the antibiotic in the culture medium (0-1 microgram/ml), the luciferase activity can be regulated over up to five orders of magnitude. Thus, the system not only allows differential control of the activity of an individual gene in mammalian cells but also is suitable for creation of \"on/off\" situations for such genes in a reversible way.","author":[{"dropping-particle":"","family":"Gossen","given":"M","non-dropping-particle":"","parse-names":false,"suffix":""},{"dropping-particle":"","family":"Bujard","given":"H","non-dropping-particle":"","parse-names":false,"suffix":""}],"container-title":"Proceedings of the National Academy of Sciences of the United States of America","id":"ITEM-1","issue":"12","issued":{"date-parts":[["1992","6","15"]]},"page":"5547-51","title":"Tight control of gene expression in mammalian cells by tetracycline-responsive promoters.","type":"article-journal","volume":"89"},"uris":["http://www.mendeley.com/documents/?uuid=901faa48-0728-3431-8de4-f4e69187c373"]},{"id":"ITEM-2","itemData":{"DOI":"10.1101/pdb.top069823","ISSN":"1559-6095","PMID":"25275112","abstract":"Genetically engineered mouse models (GEMMs) have proven essential to the study of mammalian gene function in both development and disease. However, traditional constitutive transgenic mouse model systems are limited by the temporal and spatial characteristics of the experimental promoter used to drive transgene expression. To address this limitation, considerable effort has been dedicated to developing conditional and inducible mouse model systems. Although a number of approaches to generating inducible GEMMs have been pursued, several have been restricted by toxic or undesired physiological side effects of the compounds used to activate gene expression. The development of tetracycline (tet)-dependent regulatory systems has allowed for circumvention of these issues resulting in the widespread adoption of these systems as an invaluable tool for modeling the complex nature of cancer progression.","author":[{"dropping-particle":"","family":"Yeh","given":"Elizabeth S.","non-dropping-particle":"","parse-names":false,"suffix":""},{"dropping-particle":"","family":"Vernon-Grey","given":"Ann","non-dropping-particle":"","parse-names":false,"suffix":""},{"dropping-particle":"","family":"Martin","given":"Heather","non-dropping-particle":"","parse-names":false,"suffix":""},{"dropping-particle":"","family":"Chodosh","given":"Lewis A.","non-dropping-particle":"","parse-names":false,"suffix":""}],"container-title":"Cold Spring Harbor protocols","id":"ITEM-2","issue":"10","issued":{"date-parts":[["2014","10","1"]]},"page":"pdb.top069823","title":"Tetracycline-regulated mouse models of cancer.","type":"article-journal","volume":"2014"},"uris":["http://www.mendeley.com/documents/?uuid=4297bd06-43d8-3921-988b-e730d5cc8998"]}],"mendeley":{"formattedCitation":"(Gossen and Bujard, 1992; Yeh et al., 2014)","plainTextFormattedCitation":"(Gossen and Bujard, 1992; Yeh et al., 2014)","previouslyFormattedCitation":"(Gossen and Bujard, 1992; Yeh et al., 2014)"},"properties":{"noteIndex":0},"schema":"https://github.com/citation-style-language/schema/raw/master/csl-citation.json"}</w:instrText>
      </w:r>
      <w:r w:rsidR="00F81F45">
        <w:fldChar w:fldCharType="separate"/>
      </w:r>
      <w:r w:rsidR="00774953" w:rsidRPr="00774953">
        <w:rPr>
          <w:noProof/>
        </w:rPr>
        <w:t>(Gossen and Bujard, 1992; Yeh et al., 2014)</w:t>
      </w:r>
      <w:r w:rsidR="00F81F45">
        <w:fldChar w:fldCharType="end"/>
      </w:r>
      <w:r w:rsidR="00A8428F">
        <w:t>.</w:t>
      </w:r>
      <w:r w:rsidR="00BE0691">
        <w:t xml:space="preserve"> </w:t>
      </w:r>
      <w:r w:rsidR="00683D98">
        <w:t xml:space="preserve">For </w:t>
      </w:r>
      <w:r w:rsidR="000273F1">
        <w:t>BCL</w:t>
      </w:r>
      <w:r w:rsidR="002C0CB2">
        <w:t>,</w:t>
      </w:r>
      <w:r w:rsidR="00E16EC1">
        <w:t xml:space="preserve"> we </w:t>
      </w:r>
      <w:r w:rsidR="00146FD2">
        <w:t>leveraged</w:t>
      </w:r>
      <w:r w:rsidR="00E16EC1">
        <w:t xml:space="preserve"> RNA-seq data from </w:t>
      </w:r>
      <w:r w:rsidR="00683D98">
        <w:t xml:space="preserve">the transgenic model of  </w:t>
      </w:r>
      <w:proofErr w:type="spellStart"/>
      <w:r w:rsidR="00E16EC1" w:rsidRPr="00597553">
        <w:t>Eμ</w:t>
      </w:r>
      <w:r w:rsidR="00E16EC1">
        <w:noBreakHyphen/>
      </w:r>
      <w:r w:rsidR="00E16EC1" w:rsidRPr="00597553">
        <w:t>Myc</w:t>
      </w:r>
      <w:proofErr w:type="spellEnd"/>
      <w:r w:rsidR="00E16EC1">
        <w:t xml:space="preserve"> lymphomagenesis</w:t>
      </w:r>
      <w:r w:rsidR="00353B52">
        <w:t xml:space="preserve"> </w:t>
      </w:r>
      <w:r w:rsidR="00482C14">
        <w:fldChar w:fldCharType="begin" w:fldLock="1"/>
      </w:r>
      <w:r w:rsidR="00421425">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lymphomagenesis.","type":"article-journal","volume":"511"},"uris":["http://www.mendeley.com/documents/?uuid=5cbea684-6075-3847-b8ab-840506314483"]},{"id":"ITEM-2","itemData":{"DOI":"10.1038/318533a0","ISSN":"0028-0836","PMID":"3906410","abstract":"Transgenic mice bearing the cellular myc oncogene coupled to the immunoglobulin mu or kappa enhancer frequently develop a fatal lymphoma within a few months of birth. Since the tumours represent represent both immature and mature B lymphocytes, constitutive c-myc expression appears to be highly leukaemogenic at several stages of B-cell maturation. These myc mice should aid study of lymphoma development, B-cell ontogeny and immunoglobulin regulation.","author":[{"dropping-particle":"","family":"Adams","given":"J M","non-dropping-particle":"","parse-names":false,"suffix":""},{"dropping-particle":"","family":"Harris","given":"A W","non-dropping-particle":"","parse-names":false,"suffix":""},{"dropping-particle":"","family":"Pinkert","given":"C A","non-dropping-particle":"","parse-names":false,"suffix":""},{"dropping-particle":"","family":"Corcoran","given":"L M","non-dropping-particle":"","parse-names":false,"suffix":""},{"dropping-particle":"","family":"Alexander","given":"W S","non-dropping-particle":"","parse-names":false,"suffix":""},{"dropping-particle":"","family":"Cory","given":"S","non-dropping-particle":"","parse-names":false,"suffix":""},{"dropping-particle":"","family":"Palmiter","given":"R D","non-dropping-particle":"","parse-names":false,"suffix":""},{"dropping-particle":"","family":"Brinster","given":"R L","non-dropping-particle":"","parse-names":false,"suffix":""}],"container-title":"Nature","id":"ITEM-2","issue":"6046","issued":{"date-parts":[["1985","12","1"]]},"page":"533-538","title":"The c-myc oncogene driven by immunoglobulin enhancers induces lymphoid malignancy in transgenic mice","type":"article-journal","volume":"318"},"uris":["http://www.mendeley.com/documents/?uuid=a16aca93-e8d3-3ca3-a40a-4355eee0b669"]}],"mendeley":{"formattedCitation":"(Adams et al., 1985; Sabò et al., 2014)","plainTextFormattedCitation":"(Adams et al., 1985; Sabò et al., 2014)","previouslyFormattedCitation":"(Adams et al., 1985; Sabò et al., 2014)"},"properties":{"noteIndex":0},"schema":"https://github.com/citation-style-language/schema/raw/master/csl-citation.json"}</w:instrText>
      </w:r>
      <w:r w:rsidR="00482C14">
        <w:fldChar w:fldCharType="separate"/>
      </w:r>
      <w:r w:rsidR="00D704C3" w:rsidRPr="00D704C3">
        <w:rPr>
          <w:noProof/>
        </w:rPr>
        <w:t>(Adams et al., 1985; Sabò et al., 2014)</w:t>
      </w:r>
      <w:r w:rsidR="00482C14">
        <w:fldChar w:fldCharType="end"/>
      </w:r>
      <w:r w:rsidR="00A8428F">
        <w:t>.</w:t>
      </w:r>
    </w:p>
    <w:p w14:paraId="36E55295" w14:textId="166A3F3A" w:rsidR="00D56990" w:rsidRDefault="00382366" w:rsidP="00005D21">
      <w:pPr>
        <w:spacing w:line="480" w:lineRule="auto"/>
        <w:ind w:firstLine="720"/>
        <w:jc w:val="both"/>
      </w:pPr>
      <w:r>
        <w:t>We perform</w:t>
      </w:r>
      <w:r w:rsidR="00A03F6C">
        <w:t>ed</w:t>
      </w:r>
      <w:r>
        <w:t xml:space="preserve"> differential gene expression analysis</w:t>
      </w:r>
      <w:r w:rsidR="00CD288F">
        <w:t xml:space="preserve"> on these five </w:t>
      </w:r>
      <w:r w:rsidR="00E63F7E">
        <w:t>transgenic mouse</w:t>
      </w:r>
      <w:r w:rsidR="00CD288F">
        <w:t xml:space="preserve"> tumor models (</w:t>
      </w:r>
      <w:r w:rsidR="00CD288F" w:rsidRPr="00CD288F">
        <w:rPr>
          <w:b/>
          <w:bCs/>
        </w:rPr>
        <w:t>Table 1</w:t>
      </w:r>
      <w:r w:rsidR="00CD288F">
        <w:t>)</w:t>
      </w:r>
      <w:r>
        <w:t xml:space="preserve">, comparing MYC-induced tumor tissue to </w:t>
      </w:r>
      <w:r w:rsidR="00A03F6C">
        <w:t>control normal tissue (</w:t>
      </w:r>
      <w:r w:rsidR="00A03F6C" w:rsidRPr="00A03F6C">
        <w:rPr>
          <w:b/>
        </w:rPr>
        <w:t>Fig. 1a</w:t>
      </w:r>
      <w:r w:rsidR="00A03F6C">
        <w:t xml:space="preserve">). </w:t>
      </w:r>
      <w:r w:rsidR="00AD04C2">
        <w:t xml:space="preserve">Genes were considered differentially expressed </w:t>
      </w:r>
      <w:r w:rsidR="00A660CF">
        <w:t xml:space="preserve">(DE) </w:t>
      </w:r>
      <w:r w:rsidR="00AD04C2">
        <w:t xml:space="preserve">if </w:t>
      </w:r>
      <w:r w:rsidR="00A1302E">
        <w:t>they changed at least 2-fold</w:t>
      </w:r>
      <w:r w:rsidR="00AD04C2">
        <w:t xml:space="preserve"> </w:t>
      </w:r>
      <w:r w:rsidR="00A1302E">
        <w:t xml:space="preserve">with </w:t>
      </w:r>
      <w:r w:rsidR="001B588E">
        <w:t xml:space="preserve">adjusted </w:t>
      </w:r>
      <w:r w:rsidR="00FD697E">
        <w:t>p-value</w:t>
      </w:r>
      <w:r w:rsidR="001B588E">
        <w:t xml:space="preserve"> </w:t>
      </w:r>
      <w:r w:rsidR="00A1302E">
        <w:t>&lt;</w:t>
      </w:r>
      <w:r w:rsidR="00AD04C2">
        <w:t xml:space="preserve"> 0.</w:t>
      </w:r>
      <w:r w:rsidR="00CD288F">
        <w:t>05</w:t>
      </w:r>
      <w:r w:rsidR="00AD04C2">
        <w:t xml:space="preserve">. </w:t>
      </w:r>
      <w:r w:rsidR="00C8693B">
        <w:t>This analysis</w:t>
      </w:r>
      <w:r w:rsidR="00AD04C2">
        <w:t xml:space="preserve"> </w:t>
      </w:r>
      <w:r w:rsidR="00B67E40">
        <w:t>unveiled</w:t>
      </w:r>
      <w:r w:rsidR="00AD04C2">
        <w:t xml:space="preserve"> </w:t>
      </w:r>
      <w:r w:rsidR="00A64A4A">
        <w:t>thousands of</w:t>
      </w:r>
      <w:r w:rsidR="00075E63">
        <w:t xml:space="preserve"> </w:t>
      </w:r>
      <w:r w:rsidR="00A660CF">
        <w:t>DE</w:t>
      </w:r>
      <w:r w:rsidR="00075E63">
        <w:t xml:space="preserve"> genes</w:t>
      </w:r>
      <w:r w:rsidR="00271AF3">
        <w:t xml:space="preserve"> (</w:t>
      </w:r>
      <w:r w:rsidR="00271AF3">
        <w:rPr>
          <w:b/>
        </w:rPr>
        <w:t>Supplementary Table 1</w:t>
      </w:r>
      <w:r w:rsidR="00271AF3">
        <w:t>)</w:t>
      </w:r>
      <w:r w:rsidR="008A1FF3">
        <w:t xml:space="preserve">, </w:t>
      </w:r>
      <w:r w:rsidR="0098245F">
        <w:t xml:space="preserve">only </w:t>
      </w:r>
      <w:r w:rsidR="00B939E8">
        <w:t>44</w:t>
      </w:r>
      <w:r w:rsidR="00B67E40">
        <w:t xml:space="preserve"> </w:t>
      </w:r>
      <w:r w:rsidR="00075E63">
        <w:t xml:space="preserve">of which were </w:t>
      </w:r>
      <w:r w:rsidR="00D60DC5">
        <w:t xml:space="preserve">common to all </w:t>
      </w:r>
      <w:r w:rsidR="00447601">
        <w:t>five</w:t>
      </w:r>
      <w:r w:rsidR="00440082">
        <w:t xml:space="preserve"> transgenic mouse </w:t>
      </w:r>
      <w:r w:rsidR="00D60DC5">
        <w:t>models (</w:t>
      </w:r>
      <w:r w:rsidR="002C0CB2">
        <w:rPr>
          <w:b/>
        </w:rPr>
        <w:t>Fig. 1</w:t>
      </w:r>
      <w:r w:rsidR="00DA0E84">
        <w:rPr>
          <w:b/>
        </w:rPr>
        <w:t>b</w:t>
      </w:r>
      <w:r w:rsidR="002C0CB2">
        <w:rPr>
          <w:b/>
        </w:rPr>
        <w:t>,</w:t>
      </w:r>
      <w:r w:rsidR="00271AF3">
        <w:rPr>
          <w:b/>
        </w:rPr>
        <w:t xml:space="preserve"> Supplementary Fig. 2</w:t>
      </w:r>
      <w:r w:rsidR="00D60DC5">
        <w:t>).</w:t>
      </w:r>
      <w:r w:rsidR="00FB1009">
        <w:t xml:space="preserve"> Thus, there is large heterogeneity in differentially expressed genes among the five MYC-driven transgenic mouse tumor models.</w:t>
      </w:r>
    </w:p>
    <w:p w14:paraId="2184EFE0" w14:textId="616CFE4A" w:rsidR="00FA5EB0" w:rsidRDefault="00FA5EB0" w:rsidP="00FA5EB0">
      <w:pPr>
        <w:spacing w:line="480" w:lineRule="auto"/>
        <w:jc w:val="both"/>
      </w:pPr>
    </w:p>
    <w:p w14:paraId="2386AC55" w14:textId="18418C1E" w:rsidR="00FA5EB0" w:rsidRPr="00642584" w:rsidRDefault="00E275CB" w:rsidP="00FA5EB0">
      <w:pPr>
        <w:spacing w:line="480" w:lineRule="auto"/>
        <w:outlineLvl w:val="0"/>
        <w:rPr>
          <w:b/>
        </w:rPr>
      </w:pPr>
      <w:r>
        <w:rPr>
          <w:b/>
        </w:rPr>
        <w:t xml:space="preserve">Tissue </w:t>
      </w:r>
      <w:r w:rsidR="009C7546">
        <w:rPr>
          <w:b/>
        </w:rPr>
        <w:t xml:space="preserve">Lineage </w:t>
      </w:r>
      <w:r w:rsidR="00547CD4">
        <w:rPr>
          <w:b/>
        </w:rPr>
        <w:t>Specific</w:t>
      </w:r>
      <w:r>
        <w:rPr>
          <w:b/>
        </w:rPr>
        <w:t>ity of</w:t>
      </w:r>
      <w:r w:rsidR="00547CD4">
        <w:rPr>
          <w:b/>
        </w:rPr>
        <w:t xml:space="preserve"> MYC </w:t>
      </w:r>
      <w:r w:rsidR="009C7546">
        <w:rPr>
          <w:b/>
        </w:rPr>
        <w:t xml:space="preserve">Cancer </w:t>
      </w:r>
      <w:r w:rsidR="00547CD4">
        <w:rPr>
          <w:b/>
        </w:rPr>
        <w:t xml:space="preserve">Gene Signatures </w:t>
      </w:r>
    </w:p>
    <w:p w14:paraId="15E47649" w14:textId="1CFA5EC2" w:rsidR="00724BD4" w:rsidRDefault="009E18B1" w:rsidP="00CF678D">
      <w:pPr>
        <w:spacing w:line="480" w:lineRule="auto"/>
        <w:jc w:val="both"/>
      </w:pPr>
      <w:r>
        <w:tab/>
      </w:r>
      <w:r w:rsidR="00353B52">
        <w:t>T</w:t>
      </w:r>
      <w:r w:rsidR="00724BD4">
        <w:t xml:space="preserve">issue </w:t>
      </w:r>
      <w:r w:rsidR="00070EF5">
        <w:t xml:space="preserve">enrichment analysis </w:t>
      </w:r>
      <w:r w:rsidR="00C65296">
        <w:t xml:space="preserve">was performed </w:t>
      </w:r>
      <w:r w:rsidR="00070EF5">
        <w:t xml:space="preserve">using differential gene expression data for each of the </w:t>
      </w:r>
      <w:r w:rsidR="00C65296">
        <w:t>five</w:t>
      </w:r>
      <w:r w:rsidR="00070EF5">
        <w:t xml:space="preserve"> transgenic mouse models</w:t>
      </w:r>
      <w:r w:rsidR="00C65296">
        <w:t xml:space="preserve"> to identify whether specific tissue-lineages were enriched among the differentially expressed genes. </w:t>
      </w:r>
      <w:r w:rsidR="00C939EF">
        <w:t xml:space="preserve">Tissue-lineage genes, </w:t>
      </w:r>
      <w:r w:rsidR="00C77A40">
        <w:t>which consist of genes abundantly expressed in a given tissue type,</w:t>
      </w:r>
      <w:r w:rsidR="00C939EF">
        <w:t xml:space="preserve"> were derived from the </w:t>
      </w:r>
      <w:proofErr w:type="spellStart"/>
      <w:r w:rsidR="00C939EF">
        <w:t>BioGPS</w:t>
      </w:r>
      <w:proofErr w:type="spellEnd"/>
      <w:r w:rsidR="00C939EF">
        <w:t xml:space="preserve"> Mouse Gene Atlas </w:t>
      </w:r>
      <w:r w:rsidR="00C939EF">
        <w:fldChar w:fldCharType="begin" w:fldLock="1"/>
      </w:r>
      <w:r w:rsidR="00C939EF">
        <w:instrText>ADDIN CSL_CITATION {"citationItems":[{"id":"ITEM-1","itemData":{"DOI":"10.1186/gb-2009-10-11-r130","ISSN":"14747596","PMID":"19919682","abstract":"Online gene annotation resources are indispensable for analysis of genomics data. However, the landscape of these online resources is highly fragmented, and scientists often visit dozens of these sites for each gene in a candidate gene list. Here, we introduce BioGPS http://biogps.gnf.org, a centralized gene portal for aggregating distributed gene annotation resources. Moreover, BioGPS embraces the principle of community intelligence, enabling any user to easily and directly contribute to the BioGPS platform. © 2009 Wu et al.; licensee BioMed Central Ltd.","author":[{"dropping-particle":"","family":"Wu","given":"Chunlei","non-dropping-particle":"","parse-names":false,"suffix":""},{"dropping-particle":"","family":"Orozco","given":"Camilo","non-dropping-particle":"","parse-names":false,"suffix":""},{"dropping-particle":"","family":"Boyer","given":"Jason","non-dropping-particle":"","parse-names":false,"suffix":""},{"dropping-particle":"","family":"Leglise","given":"Marc","non-dropping-particle":"","parse-names":false,"suffix":""},{"dropping-particle":"","family":"Goodale","given":"James","non-dropping-particle":"","parse-names":false,"suffix":""},{"dropping-particle":"","family":"Batalov","given":"Serge","non-dropping-particle":"","parse-names":false,"suffix":""},{"dropping-particle":"","family":"Hodge","given":"Christopher L.","non-dropping-particle":"","parse-names":false,"suffix":""},{"dropping-particle":"","family":"Haase","given":"James","non-dropping-particle":"","parse-names":false,"suffix":""},{"dropping-particle":"","family":"Janes","given":"Jeff","non-dropping-particle":"","parse-names":false,"suffix":""},{"dropping-particle":"","family":"Huss","given":"Jon W.","non-dropping-particle":"","parse-names":false,"suffix":""},{"dropping-particle":"","family":"Su","given":"Andrew I.","non-dropping-particle":"","parse-names":false,"suffix":""}],"container-title":"Genome Biology","id":"ITEM-1","issued":{"date-parts":[["2009"]]},"title":"BioGPS: An extensible and customizable portal for querying and organizing gene annotation resources","type":"article-journal"},"uris":["http://www.mendeley.com/documents/?uuid=bf897b20-b93a-4be6-911b-0decf90d5d65"]},{"id":"ITEM-2","itemData":{"DOI":"10.1073/pnas.0400782101","ISSN":"0027-8424","PMID":"15075390","abstract":"The tissue-specific pattern of mRNA expression can indicate important clues about gene function. High-density oligonucleotide arrays offer the opportunity to examine patterns of gene expression on a genome scale. Toward this end, we have designed custom arrays that interrogate the expression of the vast majority of protein-encoding human and mouse genes and have used them to profile a panel of 79 human and 61 mouse tissues. The resulting data set provides the expression patterns for thousands of predicted genes, as well as known and poorly characterized genes, from mice and humans. We have explored this data set for global trends in gene expression, evaluated commonly used lines of evidence in gene prediction methodologies, and investigated patterns indicative of chromosomal organization of transcription. We describe hundreds of regions of correlated transcription and show that some are subject to both tissue and parental allele-specific expression, suggesting a link between spatial expression and imprinting.","author":[{"dropping-particle":"","family":"Su","given":"Andrew I.","non-dropping-particle":"","parse-names":false,"suffix":""},{"dropping-particle":"","family":"Wiltshire","given":"Tim","non-dropping-particle":"","parse-names":false,"suffix":""},{"dropping-particle":"","family":"Batalov","given":"Serge","non-dropping-particle":"","parse-names":false,"suffix":""},{"dropping-particle":"","family":"Lapp","given":"Hilmar","non-dropping-particle":"","parse-names":false,"suffix":""},{"dropping-particle":"","family":"Ching","given":"Keith A.","non-dropping-particle":"","parse-names":false,"suffix":""},{"dropping-particle":"","family":"Block","given":"David","non-dropping-particle":"","parse-names":false,"suffix":""},{"dropping-particle":"","family":"Zhang","given":"Jie","non-dropping-particle":"","parse-names":false,"suffix":""},{"dropping-particle":"","family":"Soden","given":"Richard","non-dropping-particle":"","parse-names":false,"suffix":""},{"dropping-particle":"","family":"Hayakawa","given":"Mimi","non-dropping-particle":"","parse-names":false,"suffix":""},{"dropping-particle":"","family":"Kreiman","given":"Gabriel","non-dropping-particle":"","parse-names":false,"suffix":""},{"dropping-particle":"","family":"Cooke","given":"Michael P.","non-dropping-particle":"","parse-names":false,"suffix":""},{"dropping-particle":"","family":"Walker","given":"John R.","non-dropping-particle":"","parse-names":false,"suffix":""},{"dropping-particle":"","family":"Hogenesch","given":"John B.","non-dropping-particle":"","parse-names":false,"suffix":""}],"container-title":"Proceedings of the National Academy of Sciences of the United States of America","id":"ITEM-2","issue":"16","issued":{"date-parts":[["2004","4","20"]]},"page":"6062-7","title":"A gene atlas of the mouse and human protein-encoding transcriptomes.","type":"article-journal","volume":"101"},"uris":["http://www.mendeley.com/documents/?uuid=968a0062-478c-4831-be9a-b94cf75dff6a"]}],"mendeley":{"formattedCitation":"(Su et al., 2004; Wu et al., 2009)","plainTextFormattedCitation":"(Su et al., 2004; Wu et al., 2009)","previouslyFormattedCitation":"(Su et al., 2004; Wu et al., 2009)"},"properties":{"noteIndex":0},"schema":"https://github.com/citation-style-language/schema/raw/master/csl-citation.json"}</w:instrText>
      </w:r>
      <w:r w:rsidR="00C939EF">
        <w:fldChar w:fldCharType="separate"/>
      </w:r>
      <w:r w:rsidR="00C939EF" w:rsidRPr="005C1696">
        <w:rPr>
          <w:noProof/>
        </w:rPr>
        <w:t>(Su et al., 2004; Wu et al., 2009)</w:t>
      </w:r>
      <w:r w:rsidR="00C939EF">
        <w:fldChar w:fldCharType="end"/>
      </w:r>
      <w:r w:rsidR="00C939EF">
        <w:t>.</w:t>
      </w:r>
      <w:r w:rsidR="00C77A40">
        <w:t xml:space="preserve"> </w:t>
      </w:r>
      <w:r w:rsidR="00C65296">
        <w:t xml:space="preserve">We specifically investigated gene sets of liver, kidney, lung, and spleen tissue, which were the tissue-of-origin of the </w:t>
      </w:r>
      <w:r w:rsidR="00C65296">
        <w:lastRenderedPageBreak/>
        <w:t xml:space="preserve">mouse tumors. Additionally, we explored embryonic stem cell genes, which are commonly overexpressed in </w:t>
      </w:r>
      <w:r w:rsidR="00032A5C">
        <w:t xml:space="preserve">cancer </w:t>
      </w:r>
      <w:r w:rsidR="00032A5C">
        <w:fldChar w:fldCharType="begin" w:fldLock="1"/>
      </w:r>
      <w:r w:rsidR="00183C09">
        <w:instrText>ADDIN CSL_CITATION {"citationItems":[{"id":"ITEM-1","itemData":{"DOI":"10.1038/ng.127","ISSN":"1546-1718","PMID":"18443585","abstract":"Cancer cells possess traits reminiscent of those ascribed to normal stem cells. It is unclear, however, whether these phenotypic similarities reflect the activity of common molecular pathways. Here, we analyze the enrichment patterns of gene sets associated with embryonic stem (ES) cell identity in the expression profiles of various human tumor types. We find that histologically poorly differentiated tumors show preferential overexpression of genes normally enriched in ES cells, combined with preferential repression of Polycomb-regulated genes. Moreover, activation targets of Nanog, Oct4, Sox2 and c-Myc are more frequently overexpressed in poorly differentiated tumors than in well-differentiated tumors. In breast cancers, this ES-like signature is associated with high-grade estrogen receptor (ER)-negative tumors, often of the basal-like subtype, and with poor clinical outcome. The ES signature is also present in poorly differentiated glioblastomas and bladder carcinomas. We identify a subset of ES cell-associated transcription regulators that are highly expressed in poorly differentiated tumors. Our results reveal a previously unknown link between genes associated with ES cell identity and the histopathological traits of tumors and support the possibility that these genes contribute to stem cell-like phenotypes shown by many tumors.","author":[{"dropping-particle":"","family":"Ben-Porath","given":"Ittai","non-dropping-particle":"","parse-names":false,"suffix":""},{"dropping-particle":"","family":"Thomson","given":"Matthew W.","non-dropping-particle":"","parse-names":false,"suffix":""},{"dropping-particle":"","family":"Carey","given":"Vincent J.","non-dropping-particle":"","parse-names":false,"suffix":""},{"dropping-particle":"","family":"Ge","given":"Ruping","non-dropping-particle":"","parse-names":false,"suffix":""},{"dropping-particle":"","family":"Bell","given":"George W.","non-dropping-particle":"","parse-names":false,"suffix":""},{"dropping-particle":"","family":"Regev","given":"Aviv","non-dropping-particle":"","parse-names":false,"suffix":""},{"dropping-particle":"","family":"Weinberg","given":"Robert A.","non-dropping-particle":"","parse-names":false,"suffix":""}],"container-title":"Nature genetics","id":"ITEM-1","issue":"5","issued":{"date-parts":[["2008","5"]]},"page":"499-507","title":"An embryonic stem cell-like gene expression signature in poorly differentiated aggressive human tumors.","type":"article-journal","volume":"40"},"uris":["http://www.mendeley.com/documents/?uuid=ffb0a02b-a777-44ab-a6f6-0a1b336403db"]}],"mendeley":{"formattedCitation":"(Ben-Porath et al., 2008)","plainTextFormattedCitation":"(Ben-Porath et al., 2008)","previouslyFormattedCitation":"(Ben-Porath et al., 2008)"},"properties":{"noteIndex":0},"schema":"https://github.com/citation-style-language/schema/raw/master/csl-citation.json"}</w:instrText>
      </w:r>
      <w:r w:rsidR="00032A5C">
        <w:fldChar w:fldCharType="separate"/>
      </w:r>
      <w:r w:rsidR="00032A5C" w:rsidRPr="00032A5C">
        <w:rPr>
          <w:noProof/>
        </w:rPr>
        <w:t>(Ben-Porath et al., 2008)</w:t>
      </w:r>
      <w:r w:rsidR="00032A5C">
        <w:fldChar w:fldCharType="end"/>
      </w:r>
      <w:r w:rsidR="00C65296">
        <w:t>. We</w:t>
      </w:r>
      <w:r w:rsidR="00D75FE1">
        <w:t xml:space="preserve"> identified that</w:t>
      </w:r>
      <w:r w:rsidR="00032A5C">
        <w:t>, across MYC-driven cancers, the</w:t>
      </w:r>
      <w:r w:rsidR="004B24A3">
        <w:t xml:space="preserve"> </w:t>
      </w:r>
      <w:r w:rsidR="00C65296">
        <w:t>upregulated genes were enriched in embryonic stem cell (ESC) genes (</w:t>
      </w:r>
      <w:r w:rsidR="00C65296" w:rsidRPr="003D66B0">
        <w:rPr>
          <w:b/>
          <w:bCs/>
        </w:rPr>
        <w:t xml:space="preserve">Fig. </w:t>
      </w:r>
      <w:r w:rsidR="00C65296">
        <w:rPr>
          <w:b/>
          <w:bCs/>
        </w:rPr>
        <w:t>1c</w:t>
      </w:r>
      <w:r w:rsidR="00C65296">
        <w:t xml:space="preserve">) while </w:t>
      </w:r>
      <w:r w:rsidR="004B24A3">
        <w:t xml:space="preserve">downregulated genes </w:t>
      </w:r>
      <w:r w:rsidR="00390C6D">
        <w:t xml:space="preserve">for a given cancer type were </w:t>
      </w:r>
      <w:r w:rsidR="00AD5E6D">
        <w:t xml:space="preserve">enriched in </w:t>
      </w:r>
      <w:r w:rsidR="004B24A3">
        <w:t>genes abundantly expressed in the respective tissue-of-origin</w:t>
      </w:r>
      <w:r w:rsidR="001E1721">
        <w:t xml:space="preserve"> </w:t>
      </w:r>
      <w:r w:rsidR="00D87B15">
        <w:t>(</w:t>
      </w:r>
      <w:r w:rsidR="00D87B15" w:rsidRPr="00645B33">
        <w:rPr>
          <w:b/>
          <w:bCs/>
        </w:rPr>
        <w:t xml:space="preserve">Fig. </w:t>
      </w:r>
      <w:r w:rsidR="00C87D49">
        <w:rPr>
          <w:b/>
          <w:bCs/>
        </w:rPr>
        <w:t>1d</w:t>
      </w:r>
      <w:r w:rsidR="009A27FF">
        <w:rPr>
          <w:b/>
          <w:bCs/>
        </w:rPr>
        <w:t xml:space="preserve">, </w:t>
      </w:r>
      <w:r w:rsidR="009A27FF">
        <w:rPr>
          <w:b/>
        </w:rPr>
        <w:t>Supplementary Table 2</w:t>
      </w:r>
      <w:r w:rsidR="00D87B15">
        <w:t>)</w:t>
      </w:r>
      <w:r w:rsidR="00B7227D">
        <w:t xml:space="preserve">. </w:t>
      </w:r>
      <w:r w:rsidR="000273F1">
        <w:t xml:space="preserve">However, </w:t>
      </w:r>
      <w:r w:rsidR="000449F6">
        <w:t xml:space="preserve">in KRAS-driven </w:t>
      </w:r>
      <w:r w:rsidR="002F00A7">
        <w:t>LAC</w:t>
      </w:r>
      <w:r w:rsidR="000449F6">
        <w:t xml:space="preserve">, although lung tissue </w:t>
      </w:r>
      <w:r w:rsidR="00F014D3">
        <w:t xml:space="preserve">genes </w:t>
      </w:r>
      <w:r w:rsidR="000449F6">
        <w:t>were downregulated</w:t>
      </w:r>
      <w:r w:rsidR="002F2C36">
        <w:t xml:space="preserve">, </w:t>
      </w:r>
      <w:r w:rsidR="001F645C">
        <w:t>ESC</w:t>
      </w:r>
      <w:r w:rsidR="002F2C36">
        <w:t xml:space="preserve"> genes were not upregulated unlike in MYC-driven cancers</w:t>
      </w:r>
      <w:r w:rsidR="001E1721">
        <w:t xml:space="preserve">, </w:t>
      </w:r>
      <w:r w:rsidR="009C07BF">
        <w:t>demonstrating</w:t>
      </w:r>
      <w:r w:rsidR="001E1721">
        <w:t xml:space="preserve"> </w:t>
      </w:r>
      <w:r w:rsidR="00BF7CC1">
        <w:t xml:space="preserve">that </w:t>
      </w:r>
      <w:r w:rsidR="009C07BF">
        <w:t xml:space="preserve">different oncogenes alter different gene programs to promote tumorigenesis. </w:t>
      </w:r>
      <w:r w:rsidR="00B033D4">
        <w:t xml:space="preserve">Taken together, the results suggest that </w:t>
      </w:r>
      <w:r w:rsidR="009463EE">
        <w:t xml:space="preserve">MYC-driven cancers </w:t>
      </w:r>
      <w:r w:rsidR="00296B68">
        <w:t>repress</w:t>
      </w:r>
      <w:r w:rsidR="00CC4EFC">
        <w:t xml:space="preserve"> </w:t>
      </w:r>
      <w:r w:rsidR="00296B68">
        <w:t xml:space="preserve">corresponding tissue-lineage genes </w:t>
      </w:r>
      <w:r w:rsidR="009C3115">
        <w:t>and</w:t>
      </w:r>
      <w:r w:rsidR="00296B68">
        <w:t xml:space="preserve"> promote </w:t>
      </w:r>
      <w:r w:rsidR="001F645C">
        <w:t>ESC</w:t>
      </w:r>
      <w:r w:rsidR="00075C7F">
        <w:t xml:space="preserve"> gene </w:t>
      </w:r>
      <w:r w:rsidR="000B0D4D">
        <w:t>profiles</w:t>
      </w:r>
      <w:r w:rsidR="00075C7F">
        <w:t>.</w:t>
      </w:r>
    </w:p>
    <w:p w14:paraId="5DF71E8E" w14:textId="18C44EB1" w:rsidR="00DC4EE3" w:rsidRDefault="008A0C60" w:rsidP="007C14BC">
      <w:pPr>
        <w:spacing w:line="480" w:lineRule="auto"/>
        <w:ind w:firstLine="720"/>
        <w:jc w:val="both"/>
      </w:pPr>
      <w:r>
        <w:t>We identifie</w:t>
      </w:r>
      <w:r w:rsidR="00406EAB">
        <w:t>d</w:t>
      </w:r>
      <w:r w:rsidR="00D00765">
        <w:t>, using gene set enrichment analysis (GSEA),</w:t>
      </w:r>
      <w:r>
        <w:t xml:space="preserve"> </w:t>
      </w:r>
      <w:r w:rsidR="002A7CAF">
        <w:t xml:space="preserve">the top </w:t>
      </w:r>
      <w:r>
        <w:t>gene ontology (GO) terms associated with the differential gene expression profiles in each MYC-induced transgenic mouse tumor model (</w:t>
      </w:r>
      <w:r w:rsidRPr="00953ECD">
        <w:rPr>
          <w:b/>
        </w:rPr>
        <w:t xml:space="preserve">Fig. </w:t>
      </w:r>
      <w:r w:rsidR="00DB2CFA">
        <w:rPr>
          <w:b/>
        </w:rPr>
        <w:t>2</w:t>
      </w:r>
      <w:r>
        <w:rPr>
          <w:b/>
        </w:rPr>
        <w:t xml:space="preserve">, Supplementary Table </w:t>
      </w:r>
      <w:r w:rsidR="00DB2CFA">
        <w:rPr>
          <w:b/>
        </w:rPr>
        <w:t>3</w:t>
      </w:r>
      <w:r>
        <w:t xml:space="preserve">). </w:t>
      </w:r>
      <w:r w:rsidR="00D54395">
        <w:t>Related GO terms were grouped into pathways (</w:t>
      </w:r>
      <w:r w:rsidR="00D54395">
        <w:rPr>
          <w:b/>
        </w:rPr>
        <w:t xml:space="preserve">Supplementary Table </w:t>
      </w:r>
      <w:r w:rsidR="00DB2CFA">
        <w:rPr>
          <w:b/>
        </w:rPr>
        <w:t>4</w:t>
      </w:r>
      <w:r w:rsidR="00D54395">
        <w:t xml:space="preserve">). </w:t>
      </w:r>
      <w:r>
        <w:t xml:space="preserve">Across models, programs related to cell cycle control, </w:t>
      </w:r>
      <w:r w:rsidR="006C4FFF">
        <w:t xml:space="preserve">DNA replication, chromatin organization, protein synthesis, </w:t>
      </w:r>
      <w:r>
        <w:t xml:space="preserve">RNA processing, and ribosome biogenesis were consistently upregulated by MYC activation. This is congruent with long-standing knowledge about MYC’s role in regulating cell proliferation </w:t>
      </w:r>
      <w:r>
        <w:fldChar w:fldCharType="begin" w:fldLock="1"/>
      </w:r>
      <w:r>
        <w:instrText>ADDIN CSL_CITATION {"citationItems":[{"id":"ITEM-1","itemData":{"DOI":"10.1101/cshperspect.a014217","ISSN":"2157-1422","PMID":"23906881","abstract":"The MYC proto-oncogene is frequently activated in human cancers through a variety of mechanisms. Its deregulated expression, unconstrained by inactivation of key checkpoints, such as p53, contributes to tumorigenesis. Unlike its normal counterpart, which is restrained by negative regulators, the unleashed MYC oncogene produces a transcription factor that alters global gene expression through transcriptional regulation, resulting in tumorigenesis. Key genes involved in ribosomal and mitochondrial biogenesis, glucose and glutamine metabolism, lipid synthesis, and cell-cycle progression are robustly activated by MYC, contributing to the acquisition of bioenergetics substrates for the cancer cell to grow and proliferate.","author":[{"dropping-particle":"V","family":"Dang","given":"Chi","non-dropping-particle":"","parse-names":false,"suffix":""}],"container-title":"Cold Spring Harbor perspectives in medicine","id":"ITEM-1","issue":"8","issued":{"date-parts":[["2013","8"]]},"title":"MYC, metabolism, cell growth, and tumorigenesis.","type":"article-journal","volume":"3"},"uris":["http://www.mendeley.com/documents/?uuid=65e089b0-91e3-430e-963c-669401d776fc"]}],"mendeley":{"formattedCitation":"(Dang, 2013)","plainTextFormattedCitation":"(Dang, 2013)","previouslyFormattedCitation":"(Dang, 2013)"},"properties":{"noteIndex":0},"schema":"https://github.com/citation-style-language/schema/raw/master/csl-citation.json"}</w:instrText>
      </w:r>
      <w:r>
        <w:fldChar w:fldCharType="separate"/>
      </w:r>
      <w:r w:rsidRPr="00704B57">
        <w:rPr>
          <w:noProof/>
        </w:rPr>
        <w:t>(Dang, 2013)</w:t>
      </w:r>
      <w:r>
        <w:fldChar w:fldCharType="end"/>
      </w:r>
      <w:r>
        <w:t xml:space="preserve"> and with reports suggesting a cell-type independent function of MYC is to drive biomass accumulation </w:t>
      </w:r>
      <w:r>
        <w:fldChar w:fldCharType="begin" w:fldLock="1"/>
      </w:r>
      <w:r>
        <w:instrText>ADDIN CSL_CITATION {"citationItems":[{"id":"ITEM-1","itemData":{"DOI":"10.1371/journal.pone.0026057","ISBN":"2009032128","ISSN":"1932-6203","PMID":"22039435","abstract":"The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one","id":"ITEM-1","issue":"10","issued":{"date-parts":[["2011"]]},"page":"e26057","title":"Cell-type independent MYC target genes reveal a primordial signature involved in biomass accumulation.","type":"article-journal","volume":"6"},"uris":["http://www.mendeley.com/documents/?uuid=aa4ac6de-97bc-4970-8219-5ef88d2ef823"]}],"mendeley":{"formattedCitation":"(Ji et al., 2011)","plainTextFormattedCitation":"(Ji et al., 2011)","previouslyFormattedCitation":"(Ji et al., 2011)"},"properties":{"noteIndex":0},"schema":"https://github.com/citation-style-language/schema/raw/master/csl-citation.json"}</w:instrText>
      </w:r>
      <w:r>
        <w:fldChar w:fldCharType="separate"/>
      </w:r>
      <w:r w:rsidRPr="00704B57">
        <w:rPr>
          <w:noProof/>
        </w:rPr>
        <w:t>(Ji et al., 2011)</w:t>
      </w:r>
      <w:r>
        <w:fldChar w:fldCharType="end"/>
      </w:r>
      <w:r>
        <w:t>.</w:t>
      </w:r>
      <w:r w:rsidR="00093B0B">
        <w:t xml:space="preserve"> We also observed tissue-specific pathway enrichment patterns, such as downregulation of lipid metabolism genes in HCC and RCC, </w:t>
      </w:r>
      <w:r w:rsidR="0077035E">
        <w:t xml:space="preserve">downregulation of ion transport genes in RCC, </w:t>
      </w:r>
      <w:r w:rsidR="00093B0B">
        <w:t xml:space="preserve">downregulation of immune response genes in T-ALL and BCL, and downregulation of </w:t>
      </w:r>
      <w:r w:rsidR="009A0BCC">
        <w:t xml:space="preserve">angiogenesis genes </w:t>
      </w:r>
      <w:r w:rsidR="00093B0B">
        <w:t xml:space="preserve">and </w:t>
      </w:r>
      <w:r w:rsidR="00093B0B" w:rsidRPr="00AD23E9">
        <w:t xml:space="preserve">extracellular </w:t>
      </w:r>
      <w:r w:rsidR="00093B0B" w:rsidRPr="00AD23E9">
        <w:lastRenderedPageBreak/>
        <w:t xml:space="preserve">matrix </w:t>
      </w:r>
      <w:r w:rsidR="00093B0B">
        <w:t xml:space="preserve">(ECM) organization genes in LAC. However, we </w:t>
      </w:r>
      <w:r w:rsidR="0077035E">
        <w:t>were careful to note</w:t>
      </w:r>
      <w:r w:rsidR="00093B0B">
        <w:t xml:space="preserve"> that </w:t>
      </w:r>
      <w:r w:rsidR="0077035E">
        <w:t xml:space="preserve">the corresponding tissue-of-origin also </w:t>
      </w:r>
      <w:r w:rsidR="009A0BCC">
        <w:t>showed enrichment for these pathways</w:t>
      </w:r>
      <w:r w:rsidR="008A3D72">
        <w:t xml:space="preserve"> (</w:t>
      </w:r>
      <w:r w:rsidR="008A3D72">
        <w:rPr>
          <w:b/>
        </w:rPr>
        <w:t xml:space="preserve">Supplementary Table </w:t>
      </w:r>
      <w:r w:rsidR="00DB2CFA">
        <w:rPr>
          <w:b/>
        </w:rPr>
        <w:t>5</w:t>
      </w:r>
      <w:r w:rsidR="008A3D72">
        <w:t>)</w:t>
      </w:r>
      <w:r w:rsidR="009A0BCC">
        <w:t>. For example, genes abundantly expressed in normal kidney tissue exhibit enrichment for ion transport and genes abundantly expressed in normal lung tissue exhibit enrichment for angiogenesis.</w:t>
      </w:r>
      <w:r w:rsidR="00874357">
        <w:t xml:space="preserve"> Furthermore, embryonic stem cell genes showed enrichment for the</w:t>
      </w:r>
      <w:r w:rsidR="00235FE4">
        <w:t xml:space="preserve"> </w:t>
      </w:r>
      <w:r w:rsidR="00874357">
        <w:t xml:space="preserve">MYC-upregulated pathways. Thus, these </w:t>
      </w:r>
      <w:r w:rsidR="008D192A">
        <w:t>pathway enrichment results</w:t>
      </w:r>
      <w:r w:rsidR="00874357">
        <w:t xml:space="preserve"> </w:t>
      </w:r>
      <w:r w:rsidR="00F2499A">
        <w:t xml:space="preserve">for the differential gene expression profiles </w:t>
      </w:r>
      <w:r w:rsidR="008D192A">
        <w:t>are likely</w:t>
      </w:r>
      <w:r w:rsidR="00874357">
        <w:t xml:space="preserve"> </w:t>
      </w:r>
      <w:r w:rsidR="00026D00">
        <w:t xml:space="preserve">just </w:t>
      </w:r>
      <w:r w:rsidR="00874357">
        <w:t>a consequence of the normal tissue gene expression profile</w:t>
      </w:r>
      <w:r w:rsidR="002444C4">
        <w:t xml:space="preserve"> becoming dedifferentiated</w:t>
      </w:r>
      <w:r w:rsidR="00043570">
        <w:t xml:space="preserve">, lending further support for the importance of considering dedifferentiation in interpreting gene expression changes in </w:t>
      </w:r>
      <w:r w:rsidR="006820A1">
        <w:t xml:space="preserve">MYC-driven </w:t>
      </w:r>
      <w:r w:rsidR="00043570">
        <w:t>cancer</w:t>
      </w:r>
      <w:r w:rsidR="006820A1">
        <w:t>s</w:t>
      </w:r>
      <w:r w:rsidR="00874357">
        <w:t>.</w:t>
      </w:r>
    </w:p>
    <w:p w14:paraId="71E49D53" w14:textId="77777777" w:rsidR="00060C0E" w:rsidRDefault="00060C0E" w:rsidP="00060C0E">
      <w:pPr>
        <w:spacing w:line="480" w:lineRule="auto"/>
        <w:jc w:val="both"/>
      </w:pPr>
    </w:p>
    <w:p w14:paraId="7ECDD9C8" w14:textId="373798CF" w:rsidR="00B20BA8" w:rsidRPr="00B802F1" w:rsidRDefault="00060C0E" w:rsidP="00B802F1">
      <w:pPr>
        <w:spacing w:line="480" w:lineRule="auto"/>
        <w:outlineLvl w:val="0"/>
        <w:rPr>
          <w:b/>
        </w:rPr>
      </w:pPr>
      <w:r>
        <w:rPr>
          <w:b/>
        </w:rPr>
        <w:t>Epigenetic Changes Underlying MYC</w:t>
      </w:r>
      <w:r w:rsidR="00853A3C">
        <w:rPr>
          <w:b/>
        </w:rPr>
        <w:t xml:space="preserve">-Driven Differential Gene Expression </w:t>
      </w:r>
      <w:r w:rsidR="001F2711">
        <w:rPr>
          <w:b/>
        </w:rPr>
        <w:t>in Cancer</w:t>
      </w:r>
    </w:p>
    <w:p w14:paraId="544322C3" w14:textId="520943F9" w:rsidR="00D95B71" w:rsidRDefault="00013147" w:rsidP="00A93F67">
      <w:pPr>
        <w:spacing w:line="480" w:lineRule="auto"/>
        <w:ind w:firstLine="720"/>
        <w:jc w:val="both"/>
      </w:pPr>
      <w:r>
        <w:t xml:space="preserve">To </w:t>
      </w:r>
      <w:r w:rsidR="00E75D4E">
        <w:t>investigate</w:t>
      </w:r>
      <w:r>
        <w:t xml:space="preserve"> the mechanisms underlying </w:t>
      </w:r>
      <w:r w:rsidR="00164910">
        <w:t xml:space="preserve">the gene expression changes in MYC-induced tumorigenesis, we </w:t>
      </w:r>
      <w:r w:rsidR="00E75D4E">
        <w:t xml:space="preserve">explored chromatin immunoprecipitation sequencing (ChIP-seq) data from the </w:t>
      </w:r>
      <w:r w:rsidR="000048A1">
        <w:t>HCC</w:t>
      </w:r>
      <w:r w:rsidR="00D47F2A">
        <w:t xml:space="preserve"> </w:t>
      </w:r>
      <w:r w:rsidR="00183C09">
        <w:t xml:space="preserve">and BCL </w:t>
      </w:r>
      <w:r w:rsidR="00D47F2A">
        <w:t>transgenic mouse model</w:t>
      </w:r>
      <w:r w:rsidR="00183C09">
        <w:t xml:space="preserve">s </w:t>
      </w:r>
      <w:r w:rsidR="00183C09">
        <w:fldChar w:fldCharType="begin" w:fldLock="1"/>
      </w:r>
      <w:r w:rsidR="00CA6D52">
        <w:instrText>ADDIN CSL_CITATION {"citationItems":[{"id":"ITEM-1","itemData":{"DOI":"10.1158/0008-5472.CAN-16-0316","ISBN":"1538-7445 (Electronic) 0008-5472 (Linking)","ISSN":"1538-7445","PMID":"27197165","abstract":"Tumors driven by activation of the transcription factor MYC generally show oncogene addiction. However, the gene expression programs that depend upon sustained MYC activity remain unknown. In this study, we employed a mouse model of liver carcinoma driven by a reversible tet-MYC transgene, combined with chromatin immunoprecipitation and gene expression profiling to identify MYC-dependent regulatory events. As previously reported, MYC-expressing mice exhibited hepatoblastoma- and hepatocellular carcinoma-like tumors, which regressed when MYC expression was suppressed. We further show that cellular transformation, and thus initiation of liver tumorigenesis, were impaired in mice harboring a MYC mutant unable to associate with the corepressor protein MIZ1 (ZBTB17). Notably, switching off the oncogene in advanced carcinomas revealed that MYC was required for the continuous activation and repression of distinct sets of genes, constituting no more than half of all genes deregulated during tumor progression and an even smaller subset of all MYC-bound genes. Altogether, our data provide the first detailed analysis of a MYC-dependent transcriptional program in a fully developed carcinoma and offer a guide to identifying the critical effectors contributing to MYC-driven tumor maintenance. Cancer Res; 76(12); 3463-72. ©2016 AACR.","author":[{"dropping-particle":"","family":"Kress","given":"Theresia R.","non-dropping-particle":"","parse-names":false,"suffix":""},{"dropping-particle":"","family":"Pellanda","given":"Paola","non-dropping-particle":"","parse-names":false,"suffix":""},{"dropping-particle":"","family":"Pellegrinet","given":"Luca","non-dropping-particle":"","parse-names":false,"suffix":""},{"dropping-particle":"","family":"Bianchi","given":"Valerio","non-dropping-particle":"","parse-names":false,"suffix":""},{"dropping-particle":"","family":"Nicoli","given":"Paola","non-dropping-particle":"","parse-names":false,"suffix":""},{"dropping-particle":"","family":"Doni","given":"Mirko","non-dropping-particle":"","parse-names":false,"suffix":""},{"dropping-particle":"","family":"Recordati","given":"Camilla","non-dropping-particle":"","parse-names":false,"suffix":""},{"dropping-particle":"","family":"Bianchi","given":"Salvatore","non-dropping-particle":"","parse-names":false,"suffix":""},{"dropping-particle":"","family":"Rotta","given":"Luca","non-dropping-particle":"","parse-names":false,"suffix":""},{"dropping-particle":"","family":"Capra","given":"Thelma","non-dropping-particle":"","parse-names":false,"suffix":""},{"dropping-particle":"","family":"Ravà","given":"Micol","non-dropping-particle":"","parse-names":false,"suffix":""},{"dropping-particle":"","family":"Verrecchia","given":"Alessandro","non-dropping-particle":"","parse-names":false,"suffix":""},{"dropping-particle":"","family":"Radaelli","given":"Enrico","non-dropping-particle":"","parse-names":false,"suffix":""},{"dropping-particle":"","family":"Littlewood","given":"Trevor D.","non-dropping-particle":"","parse-names":false,"suffix":""},{"dropping-particle":"","family":"Evan","given":"Gerard I.","non-dropping-particle":"","parse-names":false,"suffix":""},{"dropping-particle":"","family":"Amati","given":"Bruno","non-dropping-particle":"","parse-names":false,"suffix":""}],"container-title":"Cancer research","id":"ITEM-1","issue":"12","issued":{"date-parts":[["2016"]]},"page":"3463-72","title":"Identification of MYC-Dependent Transcriptional Programs in Oncogene-Addicted Liver Tumors.","type":"article-journal","volume":"76"},"uris":["http://www.mendeley.com/documents/?uuid=10303d07-2a57-45a7-b454-3cfcf8e93911"]},{"id":"ITEM-2","itemData":{"DOI":"10.1038/nature13537","ISSN":"1476-4687","PMID":"25043028","abstract":"The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-2","issue":"7510","issued":{"date-parts":[["2014","7","24"]]},"page":"488-492","publisher":"Europe PMC Funders","title":"Selective transcriptional regulation by Myc in cellular growth control and lymphomagenesis.","type":"article-journal","volume":"511"},"uris":["http://www.mendeley.com/documents/?uuid=5cbea684-6075-3847-b8ab-840506314483"]}],"mendeley":{"formattedCitation":"(Kress et al., 2016; Sabò et al., 2014)","plainTextFormattedCitation":"(Kress et al., 2016; Sabò et al., 2014)","previouslyFormattedCitation":"(Kress et al., 2016; Sabò et al., 2014)"},"properties":{"noteIndex":0},"schema":"https://github.com/citation-style-language/schema/raw/master/csl-citation.json"}</w:instrText>
      </w:r>
      <w:r w:rsidR="00183C09">
        <w:fldChar w:fldCharType="separate"/>
      </w:r>
      <w:r w:rsidR="00183C09" w:rsidRPr="00183C09">
        <w:rPr>
          <w:noProof/>
        </w:rPr>
        <w:t>(Kress et al., 2016; Sabò et al., 2014)</w:t>
      </w:r>
      <w:r w:rsidR="00183C09">
        <w:fldChar w:fldCharType="end"/>
      </w:r>
      <w:r w:rsidR="00E57939">
        <w:t>.</w:t>
      </w:r>
      <w:r w:rsidR="0012029A">
        <w:t xml:space="preserve"> </w:t>
      </w:r>
      <w:r w:rsidR="00392E15">
        <w:t>C</w:t>
      </w:r>
      <w:r w:rsidR="0012029A">
        <w:t>omparing tumor to normal tissue</w:t>
      </w:r>
      <w:r w:rsidR="00C933A1">
        <w:t>,</w:t>
      </w:r>
      <w:r w:rsidR="0012029A">
        <w:t xml:space="preserve"> </w:t>
      </w:r>
      <w:r w:rsidR="00634BF0">
        <w:t>promoter</w:t>
      </w:r>
      <w:r w:rsidR="00392E15">
        <w:t xml:space="preserve">s </w:t>
      </w:r>
      <w:r w:rsidR="00634BF0">
        <w:t xml:space="preserve">of </w:t>
      </w:r>
      <w:r w:rsidR="0012029A">
        <w:t xml:space="preserve">upregulated genes in </w:t>
      </w:r>
      <w:r w:rsidR="00C933A1">
        <w:t>each model</w:t>
      </w:r>
      <w:r w:rsidR="0012029A">
        <w:t xml:space="preserve"> became enriched in </w:t>
      </w:r>
      <w:r w:rsidR="004D42DB">
        <w:t xml:space="preserve">H3K4me3 and H3K27ac, </w:t>
      </w:r>
      <w:r w:rsidR="0012029A">
        <w:t xml:space="preserve">histone marks of </w:t>
      </w:r>
      <w:r w:rsidR="004D42DB">
        <w:t>active transcription, while promoter</w:t>
      </w:r>
      <w:r w:rsidR="00392E15">
        <w:t xml:space="preserve">s </w:t>
      </w:r>
      <w:r w:rsidR="004D42DB">
        <w:t>of downregulated genes became depleted of these marks</w:t>
      </w:r>
      <w:r w:rsidR="009100FB">
        <w:t xml:space="preserve"> (</w:t>
      </w:r>
      <w:r w:rsidR="009100FB" w:rsidRPr="006377D2">
        <w:rPr>
          <w:b/>
          <w:bCs/>
        </w:rPr>
        <w:t xml:space="preserve">Fig. </w:t>
      </w:r>
      <w:r w:rsidR="00DB2CFA">
        <w:rPr>
          <w:b/>
          <w:bCs/>
        </w:rPr>
        <w:t>3</w:t>
      </w:r>
      <w:r w:rsidR="00001BB3">
        <w:rPr>
          <w:b/>
          <w:bCs/>
        </w:rPr>
        <w:t>a</w:t>
      </w:r>
      <w:r w:rsidR="009100FB">
        <w:t>)</w:t>
      </w:r>
      <w:r w:rsidR="004D42DB">
        <w:t>.</w:t>
      </w:r>
      <w:r w:rsidR="006377D2">
        <w:t xml:space="preserve"> </w:t>
      </w:r>
      <w:r w:rsidR="00290A3F">
        <w:t>Next</w:t>
      </w:r>
      <w:r w:rsidR="006377D2">
        <w:t xml:space="preserve">, </w:t>
      </w:r>
      <w:r w:rsidR="00290A3F">
        <w:t xml:space="preserve">we looked at </w:t>
      </w:r>
      <w:proofErr w:type="spellStart"/>
      <w:r w:rsidR="00290A3F">
        <w:t>superenhancers</w:t>
      </w:r>
      <w:proofErr w:type="spellEnd"/>
      <w:r w:rsidR="00290A3F">
        <w:t xml:space="preserve"> </w:t>
      </w:r>
      <w:r w:rsidR="00AA648A">
        <w:fldChar w:fldCharType="begin" w:fldLock="1"/>
      </w:r>
      <w:r w:rsidR="00704B57">
        <w:instrText>ADDIN CSL_CITATION {"citationItems":[{"id":"ITEM-1","itemData":{"DOI":"10.1093/nar/gkv1002","ISSN":"1362-4962","PMID":"26438538","abstract":"Super-enhancers are clusters of transcriptional enhancers that drive cell-type-specific gene expression and are crucial to cell identity. Many disease-associated sequence variations are enriched in super-enhancer regions of disease-relevant cell types. Thus, super-enhancers can be used as potential biomarkers for disease diagnosis and therapeutics. Current studies have identified super-enhancers in more than 100 cell types and demonstrated their functional importance. However, a centralized resource to integrate all these findings is not currently available. We developed dbSUPER (http://bioinfo.au.tsinghua.edu.cn/dbsuper/), the first integrated and interactive database of super-enhancers, with the primary goal of providing a resource for assistance in further studies related to transcriptional control of cell identity and disease. dbSUPER provides a responsive and user-friendly web interface to facilitate efficient and comprehensive search and browsing. The data can be easily sent to Galaxy instances, GREAT and Cistrome web-servers for downstream analysis, and can also be visualized in the UCSC genome browser where custom tracks can be added automatically. The data can be downloaded and exported in variety of formats. Furthermore, dbSUPER lists genes associated with super-enhancers and also links to external databases such as GeneCards, UniProt and Entrez. dbSUPER also provides an overlap analysis tool to annotate user-defined regions. We believe dbSUPER is a valuable resource for the biology and genetic research communities.","author":[{"dropping-particle":"","family":"Khan","given":"Aziz","non-dropping-particle":"","parse-names":false,"suffix":""},{"dropping-particle":"","family":"Zhang","given":"Xuegong","non-dropping-particle":"","parse-names":false,"suffix":""}],"container-title":"Nucleic acids research","id":"ITEM-1","issue":"D1","issued":{"date-parts":[["2016","1","4"]]},"page":"D164-71","title":"dbSUPER: a database of super-enhancers in mouse and human genome.","type":"article-journal","volume":"44"},"uris":["http://www.mendeley.com/documents/?uuid=a1961e36-9145-4b37-8e5b-ba0788d5ce9a"]}],"mendeley":{"formattedCitation":"(Khan and Zhang, 2016)","plainTextFormattedCitation":"(Khan and Zhang, 2016)","previouslyFormattedCitation":"(Khan and Zhang, 2016)"},"properties":{"noteIndex":0},"schema":"https://github.com/citation-style-language/schema/raw/master/csl-citation.json"}</w:instrText>
      </w:r>
      <w:r w:rsidR="00AA648A">
        <w:fldChar w:fldCharType="separate"/>
      </w:r>
      <w:r w:rsidR="00704B57" w:rsidRPr="00704B57">
        <w:rPr>
          <w:noProof/>
        </w:rPr>
        <w:t>(Khan and Zhang, 2016)</w:t>
      </w:r>
      <w:r w:rsidR="00AA648A">
        <w:fldChar w:fldCharType="end"/>
      </w:r>
      <w:r w:rsidR="00101F46">
        <w:t xml:space="preserve"> </w:t>
      </w:r>
      <w:r w:rsidR="00290A3F">
        <w:t>associated with the differentially expressed genes (</w:t>
      </w:r>
      <w:r w:rsidR="00290A3F">
        <w:rPr>
          <w:b/>
        </w:rPr>
        <w:t xml:space="preserve">Supplementary Table </w:t>
      </w:r>
      <w:r w:rsidR="00DB2CFA">
        <w:rPr>
          <w:b/>
        </w:rPr>
        <w:t>6</w:t>
      </w:r>
      <w:r w:rsidR="00290A3F">
        <w:t xml:space="preserve">). We found </w:t>
      </w:r>
      <w:r w:rsidR="00A93F67">
        <w:t xml:space="preserve">tissue-specific changes in </w:t>
      </w:r>
      <w:proofErr w:type="spellStart"/>
      <w:r w:rsidR="00A93F67">
        <w:t>superenhancer</w:t>
      </w:r>
      <w:proofErr w:type="spellEnd"/>
      <w:r w:rsidR="00A93F67">
        <w:t xml:space="preserve"> activity in that</w:t>
      </w:r>
      <w:r w:rsidR="00290A3F">
        <w:t xml:space="preserve">, for each tumor model, most </w:t>
      </w:r>
      <w:proofErr w:type="spellStart"/>
      <w:r w:rsidR="00290A3F">
        <w:t>superenhancers</w:t>
      </w:r>
      <w:proofErr w:type="spellEnd"/>
      <w:r w:rsidR="00290A3F">
        <w:t xml:space="preserve"> </w:t>
      </w:r>
      <w:r w:rsidR="006377D2">
        <w:t xml:space="preserve">associated with the upregulated genes became enriched in H3K27ac, </w:t>
      </w:r>
      <w:r w:rsidR="003172DD">
        <w:t>an</w:t>
      </w:r>
      <w:r w:rsidR="006377D2">
        <w:t xml:space="preserve"> active enhancer </w:t>
      </w:r>
      <w:r w:rsidR="003172DD">
        <w:t>mark</w:t>
      </w:r>
      <w:r w:rsidR="006377D2">
        <w:t xml:space="preserve">, while </w:t>
      </w:r>
      <w:r w:rsidR="001A1D0E">
        <w:lastRenderedPageBreak/>
        <w:t xml:space="preserve">most </w:t>
      </w:r>
      <w:proofErr w:type="spellStart"/>
      <w:r w:rsidR="006377D2">
        <w:t>superenhancers</w:t>
      </w:r>
      <w:proofErr w:type="spellEnd"/>
      <w:r w:rsidR="001A1D0E">
        <w:t xml:space="preserve"> associated with the downregulated genes became depleted in H3K27a</w:t>
      </w:r>
      <w:r w:rsidR="00290A3F">
        <w:t>c</w:t>
      </w:r>
      <w:r w:rsidR="006377D2">
        <w:t xml:space="preserve"> </w:t>
      </w:r>
      <w:r w:rsidR="00AA648A">
        <w:t>(</w:t>
      </w:r>
      <w:r w:rsidR="00AA648A" w:rsidRPr="00AA648A">
        <w:rPr>
          <w:b/>
          <w:bCs/>
        </w:rPr>
        <w:t xml:space="preserve">Fig. </w:t>
      </w:r>
      <w:r w:rsidR="00DB2CFA">
        <w:rPr>
          <w:b/>
          <w:bCs/>
        </w:rPr>
        <w:t>3</w:t>
      </w:r>
      <w:r w:rsidR="002F386A">
        <w:rPr>
          <w:b/>
          <w:bCs/>
        </w:rPr>
        <w:t>b</w:t>
      </w:r>
      <w:r w:rsidR="00A93F67">
        <w:rPr>
          <w:b/>
          <w:bCs/>
        </w:rPr>
        <w:t xml:space="preserve">, </w:t>
      </w:r>
      <w:r w:rsidR="00A93F67">
        <w:rPr>
          <w:b/>
        </w:rPr>
        <w:t>Supplementary Fig. 3</w:t>
      </w:r>
      <w:r w:rsidR="00AA648A">
        <w:t>).</w:t>
      </w:r>
      <w:r w:rsidR="00D95B71">
        <w:t xml:space="preserve"> </w:t>
      </w:r>
      <w:r w:rsidR="001E255E">
        <w:t>Of note</w:t>
      </w:r>
      <w:r w:rsidR="00814950">
        <w:t xml:space="preserve">, liver tissue </w:t>
      </w:r>
      <w:proofErr w:type="spellStart"/>
      <w:r w:rsidR="00814950">
        <w:t>superenhancers</w:t>
      </w:r>
      <w:proofErr w:type="spellEnd"/>
      <w:r w:rsidR="00814950">
        <w:t xml:space="preserve"> tended to be associated with the downregulated genes</w:t>
      </w:r>
      <w:r w:rsidR="007B4DB6">
        <w:t>, not the</w:t>
      </w:r>
      <w:r w:rsidR="00D95B71">
        <w:t xml:space="preserve"> upregulated genes,</w:t>
      </w:r>
      <w:r w:rsidR="00814950">
        <w:t xml:space="preserve"> in HCC and </w:t>
      </w:r>
      <w:r w:rsidR="00D95B71">
        <w:t xml:space="preserve">the same was observed for </w:t>
      </w:r>
      <w:r w:rsidR="00814950">
        <w:t xml:space="preserve">spleen tissue </w:t>
      </w:r>
      <w:proofErr w:type="spellStart"/>
      <w:r w:rsidR="00814950">
        <w:t>superenhancers</w:t>
      </w:r>
      <w:proofErr w:type="spellEnd"/>
      <w:r w:rsidR="00814950">
        <w:t xml:space="preserve"> </w:t>
      </w:r>
      <w:r w:rsidR="00D95B71">
        <w:t xml:space="preserve">with regards to </w:t>
      </w:r>
      <w:r w:rsidR="00814950">
        <w:t>BCL.</w:t>
      </w:r>
      <w:r w:rsidR="00D95B71">
        <w:t xml:space="preserve"> This agrees with our gene expression analyses showing </w:t>
      </w:r>
      <w:r w:rsidR="00E44FC9">
        <w:t>the</w:t>
      </w:r>
      <w:r w:rsidR="00241BCC">
        <w:t xml:space="preserve"> high</w:t>
      </w:r>
      <w:r w:rsidR="00E44FC9">
        <w:t xml:space="preserve"> </w:t>
      </w:r>
      <w:r w:rsidR="00241BCC">
        <w:t>tissue-of-origin specificity of</w:t>
      </w:r>
      <w:r w:rsidR="00072A94">
        <w:t xml:space="preserve"> </w:t>
      </w:r>
      <w:r w:rsidR="00D95B71">
        <w:t>downregulated genes</w:t>
      </w:r>
      <w:r w:rsidR="00241BCC">
        <w:t>.</w:t>
      </w:r>
      <w:r w:rsidR="00A93F67">
        <w:t xml:space="preserve"> These results collectively show that MYC</w:t>
      </w:r>
      <w:r w:rsidR="00A93F67">
        <w:noBreakHyphen/>
        <w:t>driven tumors have an altered epigenetic state that is consistent with gene expression changes.</w:t>
      </w:r>
    </w:p>
    <w:p w14:paraId="71E77331" w14:textId="77777777" w:rsidR="00FC5A82" w:rsidRDefault="00FC5A82" w:rsidP="00FC5A82">
      <w:pPr>
        <w:spacing w:line="480" w:lineRule="auto"/>
        <w:jc w:val="both"/>
      </w:pPr>
    </w:p>
    <w:p w14:paraId="238B8693" w14:textId="6643C68D" w:rsidR="00B3106F" w:rsidRDefault="00642584" w:rsidP="00B47EA2">
      <w:pPr>
        <w:spacing w:line="480" w:lineRule="auto"/>
        <w:outlineLvl w:val="0"/>
        <w:rPr>
          <w:b/>
        </w:rPr>
      </w:pPr>
      <w:r w:rsidRPr="00991221">
        <w:rPr>
          <w:b/>
        </w:rPr>
        <w:t xml:space="preserve">Identification of a </w:t>
      </w:r>
      <w:r w:rsidR="00665201">
        <w:rPr>
          <w:b/>
        </w:rPr>
        <w:t>G</w:t>
      </w:r>
      <w:r w:rsidRPr="00991221">
        <w:rPr>
          <w:b/>
        </w:rPr>
        <w:t xml:space="preserve">ene </w:t>
      </w:r>
      <w:r w:rsidR="00665201">
        <w:rPr>
          <w:b/>
        </w:rPr>
        <w:t>S</w:t>
      </w:r>
      <w:r w:rsidRPr="00991221">
        <w:rPr>
          <w:b/>
        </w:rPr>
        <w:t xml:space="preserve">ignature </w:t>
      </w:r>
      <w:r w:rsidR="004A2050">
        <w:rPr>
          <w:b/>
        </w:rPr>
        <w:t>Associated with MYC Expression in</w:t>
      </w:r>
      <w:r w:rsidRPr="00991221">
        <w:rPr>
          <w:b/>
        </w:rPr>
        <w:t xml:space="preserve"> </w:t>
      </w:r>
      <w:r w:rsidR="00962640">
        <w:rPr>
          <w:b/>
        </w:rPr>
        <w:t>Human C</w:t>
      </w:r>
      <w:r w:rsidRPr="00991221">
        <w:rPr>
          <w:b/>
        </w:rPr>
        <w:t>ancers</w:t>
      </w:r>
    </w:p>
    <w:p w14:paraId="5DE362F8" w14:textId="444C77AB" w:rsidR="00CA6D52" w:rsidRDefault="001F58DB" w:rsidP="0087050B">
      <w:pPr>
        <w:spacing w:line="480" w:lineRule="auto"/>
        <w:ind w:firstLine="720"/>
        <w:jc w:val="both"/>
      </w:pPr>
      <w:r>
        <w:t>H</w:t>
      </w:r>
      <w:r w:rsidR="008D50D6">
        <w:t xml:space="preserve">uman TCGA </w:t>
      </w:r>
      <w:r w:rsidR="008A320E">
        <w:t xml:space="preserve">pan-cancer </w:t>
      </w:r>
      <w:r w:rsidR="00622818">
        <w:t xml:space="preserve">RNA-seq </w:t>
      </w:r>
      <w:r w:rsidR="008D50D6">
        <w:t>data</w:t>
      </w:r>
      <w:r w:rsidR="007A0904">
        <w:t xml:space="preserve"> </w:t>
      </w:r>
      <w:r w:rsidR="00622818">
        <w:t xml:space="preserve">of </w:t>
      </w:r>
      <w:r w:rsidR="004A2050">
        <w:t>9354</w:t>
      </w:r>
      <w:r w:rsidR="00622818">
        <w:t xml:space="preserve"> patient</w:t>
      </w:r>
      <w:r w:rsidR="004A2050">
        <w:t xml:space="preserve"> primary</w:t>
      </w:r>
      <w:r w:rsidR="00622818">
        <w:t xml:space="preserve"> cancer samples </w:t>
      </w:r>
      <w:r w:rsidR="004A2050">
        <w:t xml:space="preserve">across 33 cancer types </w:t>
      </w:r>
      <w:r w:rsidR="00622818">
        <w:t>were</w:t>
      </w:r>
      <w:r w:rsidR="007A0904">
        <w:t xml:space="preserve"> used to identify</w:t>
      </w:r>
      <w:r w:rsidR="007F5AC1">
        <w:t xml:space="preserve"> </w:t>
      </w:r>
      <w:r w:rsidR="004A2050">
        <w:t xml:space="preserve">genes associated with MYC expression. We performed pairwise Pearson correlation between each gene and MYC gene expression values and performed robust rank aggregation </w:t>
      </w:r>
      <w:r w:rsidR="00CA6D52">
        <w:t xml:space="preserve">(RRA) </w:t>
      </w:r>
      <w:r w:rsidR="00CA6D52">
        <w:fldChar w:fldCharType="begin" w:fldLock="1"/>
      </w:r>
      <w:r w:rsidR="001220F7">
        <w:instrText>ADDIN CSL_CITATION {"citationItems":[{"id":"ITEM-1","itemData":{"DOI":"10.1093/bioinformatics/btr709","ISSN":"13674803","PMID":"22247279","abstract":"Motivation: The continued progress in developing technological platforms, availability of many published experimental datasets, as well as different statistical methods to analyze those data have allowed approaching the same research question using various methods simultaneously. To get the best out of all these alternatives, we need to integrate their results in an unbiased manner. Prioritized gene lists are a common result presentation method in genomic data analysis applications. Thus, the rank aggregation methods can become a useful and general solution for the integration task. Results: Standard rank aggregation methods are often ill-suited for biological settings where the gene lists are inherently noisy. As a remedy, we propose a novel robust rank aggregation (RRA) method. Our method detects genes that are ranked consistently better than expected under null hypothesis of uncorrelated inputs and assigns a significance score for each gene. The underlying probabilistic model makes the algorithm parameter free and robust to outliers, noise and errors. Significance scores also provide a rigorous way to keep only the statistically relevant genes in the final list. These properties make our approach robust and compelling for many settings. © The Author(s) 2012. Published by Oxford University Press.","author":[{"dropping-particle":"","family":"Kolde","given":"Raivo","non-dropping-particle":"","parse-names":false,"suffix":""},{"dropping-particle":"","family":"Laur","given":"Sven","non-dropping-particle":"","parse-names":false,"suffix":""},{"dropping-particle":"","family":"Adler","given":"Priit","non-dropping-particle":"","parse-names":false,"suffix":""},{"dropping-particle":"","family":"Vilo","given":"Jaak","non-dropping-particle":"","parse-names":false,"suffix":""}],"container-title":"Bioinformatics","id":"ITEM-1","issued":{"date-parts":[["2012"]]},"title":"Robust rank aggregation for gene list integration and meta-analysis","type":"article-journal"},"uris":["http://www.mendeley.com/documents/?uuid=6c907463-a479-4a51-aa39-793ffd8baffc"]}],"mendeley":{"formattedCitation":"(Kolde et al., 2012)","plainTextFormattedCitation":"(Kolde et al., 2012)","previouslyFormattedCitation":"(Kolde et al., 2012)"},"properties":{"noteIndex":0},"schema":"https://github.com/citation-style-language/schema/raw/master/csl-citation.json"}</w:instrText>
      </w:r>
      <w:r w:rsidR="00CA6D52">
        <w:fldChar w:fldCharType="separate"/>
      </w:r>
      <w:r w:rsidR="00CA6D52" w:rsidRPr="00CA6D52">
        <w:rPr>
          <w:noProof/>
        </w:rPr>
        <w:t>(Kolde et al., 2012)</w:t>
      </w:r>
      <w:r w:rsidR="00CA6D52">
        <w:fldChar w:fldCharType="end"/>
      </w:r>
      <w:r w:rsidR="00CA6D52">
        <w:t xml:space="preserve"> </w:t>
      </w:r>
      <w:r w:rsidR="004A2050">
        <w:t xml:space="preserve">using the Pearson correlation coefficients </w:t>
      </w:r>
      <w:r w:rsidR="00CA6D52">
        <w:t xml:space="preserve">(Pearson’s r) </w:t>
      </w:r>
      <w:r w:rsidR="004A2050">
        <w:t>for each gene across the 33 cancer types</w:t>
      </w:r>
      <w:r w:rsidR="00CA6D52">
        <w:t xml:space="preserve"> (</w:t>
      </w:r>
      <w:r w:rsidR="00CA6D52" w:rsidRPr="00CA6D52">
        <w:rPr>
          <w:b/>
          <w:bCs/>
        </w:rPr>
        <w:t>Fig. 4a</w:t>
      </w:r>
      <w:r>
        <w:rPr>
          <w:b/>
          <w:bCs/>
        </w:rPr>
        <w:t>, Supplementary Table 7</w:t>
      </w:r>
      <w:r w:rsidR="00CA6D52">
        <w:t>)</w:t>
      </w:r>
      <w:r w:rsidR="004A2050">
        <w:t>.</w:t>
      </w:r>
      <w:r w:rsidR="00CA6D52">
        <w:t xml:space="preserve"> We considered genes with median Pearson’s r &gt; 0.30 and RRA adjusted p</w:t>
      </w:r>
      <w:r w:rsidR="00CA6D52">
        <w:noBreakHyphen/>
        <w:t>value &lt; 0.05 to be MYC-correlated genes. These genes are the ones most likely to be specific to MYC’s activity whereas genes with lesser correlation may be involved in many cancers in general, not just those with high MYC expression. We considered tumorigenesis-associated genes to be those upregulated in at least 4 out of 5 MYC-driven mouse tumor models</w:t>
      </w:r>
      <w:r w:rsidR="00F0346E">
        <w:t>.</w:t>
      </w:r>
      <w:r w:rsidR="004442D9">
        <w:t xml:space="preserve"> </w:t>
      </w:r>
      <w:r w:rsidR="00F0346E">
        <w:t>T</w:t>
      </w:r>
      <w:r w:rsidR="004442D9">
        <w:t xml:space="preserve">hese genes are likely to be important in MYC-induced tumorigenesis as they have been demonstrated </w:t>
      </w:r>
      <w:r w:rsidR="007B0E47">
        <w:t>upregulation</w:t>
      </w:r>
      <w:r w:rsidR="004442D9">
        <w:t xml:space="preserve"> across multiple </w:t>
      </w:r>
      <w:r w:rsidR="00F0346E">
        <w:t xml:space="preserve">MYC-driven </w:t>
      </w:r>
      <w:r w:rsidR="004442D9">
        <w:t>mouse tumor models</w:t>
      </w:r>
      <w:r w:rsidR="009473A5">
        <w:t xml:space="preserve">. These genes </w:t>
      </w:r>
      <w:r w:rsidR="00F0346E">
        <w:t xml:space="preserve">are also generally upregulated in </w:t>
      </w:r>
      <w:r w:rsidR="009473A5">
        <w:t xml:space="preserve">TCGA </w:t>
      </w:r>
      <w:r w:rsidR="00F0346E">
        <w:t>human cancer</w:t>
      </w:r>
      <w:r w:rsidR="009473A5">
        <w:t>s</w:t>
      </w:r>
      <w:r w:rsidR="00F0346E">
        <w:t xml:space="preserve"> </w:t>
      </w:r>
      <w:r w:rsidR="00F0346E">
        <w:lastRenderedPageBreak/>
        <w:t>(</w:t>
      </w:r>
      <w:r w:rsidR="00F0346E" w:rsidRPr="00F0346E">
        <w:rPr>
          <w:b/>
          <w:bCs/>
        </w:rPr>
        <w:t>Supplementary Fig. 4</w:t>
      </w:r>
      <w:r w:rsidR="00F0346E">
        <w:t>)</w:t>
      </w:r>
      <w:r w:rsidR="001B455D">
        <w:t>.</w:t>
      </w:r>
      <w:r w:rsidR="008D341E">
        <w:t xml:space="preserve"> </w:t>
      </w:r>
      <w:r w:rsidR="00251E1C">
        <w:t xml:space="preserve">We filtered the </w:t>
      </w:r>
      <w:r w:rsidR="00C3529B">
        <w:t>251</w:t>
      </w:r>
      <w:r w:rsidR="00251E1C">
        <w:t xml:space="preserve"> tumorigenesis-associated genes that had a human ortholog to </w:t>
      </w:r>
      <w:r w:rsidR="000A3168">
        <w:t>only include genes that are also MYC-correlated, resulting in a final set of 67 genes</w:t>
      </w:r>
      <w:r w:rsidR="004442D9">
        <w:t xml:space="preserve"> </w:t>
      </w:r>
      <w:r w:rsidR="008621A9">
        <w:t>(</w:t>
      </w:r>
      <w:r w:rsidR="008621A9" w:rsidRPr="008621A9">
        <w:rPr>
          <w:b/>
          <w:bCs/>
        </w:rPr>
        <w:t>Fig. 4b</w:t>
      </w:r>
      <w:r w:rsidR="003E799C">
        <w:rPr>
          <w:b/>
          <w:bCs/>
        </w:rPr>
        <w:t xml:space="preserve">, </w:t>
      </w:r>
      <w:r w:rsidR="003E799C">
        <w:rPr>
          <w:b/>
        </w:rPr>
        <w:t>Supplementary Table 8</w:t>
      </w:r>
      <w:r w:rsidR="008621A9">
        <w:t>)</w:t>
      </w:r>
      <w:r w:rsidR="000A3168">
        <w:t>.</w:t>
      </w:r>
      <w:r w:rsidR="00C3529B">
        <w:t xml:space="preserve"> </w:t>
      </w:r>
      <w:r>
        <w:t xml:space="preserve">These 67 genes, unlike the other 184 tumorigenesis-associated genes that aren’t as strongly correlated with MYC expression, are enriched in ribosome biogenesis </w:t>
      </w:r>
      <w:r w:rsidR="0087050B">
        <w:t xml:space="preserve">and RNA metabolism </w:t>
      </w:r>
      <w:r>
        <w:t xml:space="preserve">genes </w:t>
      </w:r>
      <w:r w:rsidR="00B20089">
        <w:t xml:space="preserve">but do not exhibit enrichment for DNA replication, cell division, and chromatin organization pathways which were highly enriched among the other 184 genes </w:t>
      </w:r>
      <w:r>
        <w:t>(</w:t>
      </w:r>
      <w:r w:rsidRPr="001F58DB">
        <w:rPr>
          <w:b/>
          <w:bCs/>
        </w:rPr>
        <w:t>Fig. 4c</w:t>
      </w:r>
      <w:r w:rsidR="00B20089">
        <w:rPr>
          <w:b/>
          <w:bCs/>
        </w:rPr>
        <w:t xml:space="preserve">, </w:t>
      </w:r>
      <w:r w:rsidR="00B20089">
        <w:rPr>
          <w:b/>
        </w:rPr>
        <w:t>Supplementary Table 9</w:t>
      </w:r>
      <w:r>
        <w:t>).</w:t>
      </w:r>
      <w:r w:rsidR="0087050B">
        <w:t xml:space="preserve"> Both the </w:t>
      </w:r>
      <w:r>
        <w:t>67</w:t>
      </w:r>
      <w:r w:rsidR="00F65128">
        <w:t>-</w:t>
      </w:r>
      <w:r>
        <w:t>gene</w:t>
      </w:r>
      <w:r w:rsidR="0087050B">
        <w:t xml:space="preserve"> signature and the remaining</w:t>
      </w:r>
      <w:r>
        <w:t xml:space="preserve"> 184 tumorigenesis-associated genes are enriched in embryonic stem cell genes</w:t>
      </w:r>
      <w:r w:rsidR="0087050B">
        <w:t>. Together, these results suggest that while embryonic stem cell genes are involved in multiple pathways</w:t>
      </w:r>
      <w:r w:rsidR="00F0150F">
        <w:t xml:space="preserve"> and are upregulated in MYC-driven cancers</w:t>
      </w:r>
      <w:r w:rsidR="0087050B">
        <w:t xml:space="preserve">, </w:t>
      </w:r>
      <w:r w:rsidR="00F0150F">
        <w:t>some pathways like ribosome biogenesis tend to be more specific for MYC activity.</w:t>
      </w:r>
    </w:p>
    <w:p w14:paraId="25AD7C81" w14:textId="4E00E53B" w:rsidR="00A477D5" w:rsidRPr="001A1974" w:rsidRDefault="00F65128" w:rsidP="00A477D5">
      <w:pPr>
        <w:spacing w:line="480" w:lineRule="auto"/>
        <w:ind w:firstLine="720"/>
        <w:jc w:val="both"/>
        <w:rPr>
          <w:ins w:id="26" w:author="Delaney" w:date="2021-03-27T04:31:00Z"/>
        </w:rPr>
      </w:pPr>
      <w:commentRangeStart w:id="27"/>
      <w:r w:rsidRPr="001A1974">
        <w:t>The 67-gene signature</w:t>
      </w:r>
      <w:r w:rsidR="00C9629F" w:rsidRPr="001A1974">
        <w:t xml:space="preserve"> </w:t>
      </w:r>
      <w:r w:rsidR="00CE7C0C" w:rsidRPr="001A1974">
        <w:t>form</w:t>
      </w:r>
      <w:r w:rsidR="00C9629F" w:rsidRPr="001A1974">
        <w:t>s</w:t>
      </w:r>
      <w:r w:rsidR="00CE7C0C" w:rsidRPr="001A1974">
        <w:t xml:space="preserve"> a densely interconnected protein-protein interaction network (</w:t>
      </w:r>
      <w:r w:rsidR="00CE7C0C" w:rsidRPr="001A1974">
        <w:rPr>
          <w:b/>
        </w:rPr>
        <w:t xml:space="preserve">Fig. </w:t>
      </w:r>
      <w:r w:rsidR="00C9629F" w:rsidRPr="001A1974">
        <w:rPr>
          <w:b/>
        </w:rPr>
        <w:t>4d</w:t>
      </w:r>
      <w:r w:rsidR="00CE7C0C" w:rsidRPr="001A1974">
        <w:t xml:space="preserve">), </w:t>
      </w:r>
      <w:r w:rsidR="00C9629F" w:rsidRPr="001A1974">
        <w:t xml:space="preserve">representative of the fact that most of the genes are related in function. </w:t>
      </w:r>
      <w:ins w:id="28" w:author="Delaney" w:date="2021-03-27T04:12:00Z">
        <w:r w:rsidR="00945C89" w:rsidRPr="001A1974">
          <w:t xml:space="preserve">We validated this </w:t>
        </w:r>
      </w:ins>
      <w:ins w:id="29" w:author="Delaney" w:date="2021-03-27T04:13:00Z">
        <w:r w:rsidR="00945C89" w:rsidRPr="001A1974">
          <w:t xml:space="preserve">gene </w:t>
        </w:r>
      </w:ins>
      <w:ins w:id="30" w:author="Delaney" w:date="2021-03-27T04:12:00Z">
        <w:r w:rsidR="00945C89" w:rsidRPr="001A1974">
          <w:t xml:space="preserve">signature using </w:t>
        </w:r>
      </w:ins>
      <w:ins w:id="31" w:author="Delaney" w:date="2021-03-27T03:11:00Z">
        <w:r w:rsidR="007D760D" w:rsidRPr="001A1974">
          <w:t xml:space="preserve">cancer cell line RNA-seq data from the Cancer Cell Line Encyclopedia (CCLE) </w:t>
        </w:r>
        <w:r w:rsidR="007D760D" w:rsidRPr="001A1974">
          <w:fldChar w:fldCharType="begin" w:fldLock="1"/>
        </w:r>
        <w:r w:rsidR="007D760D" w:rsidRPr="001A1974">
          <w:instrText>ADDIN CSL_CITATION {"citationItems":[{"id":"ITEM-1","itemData":{"DOI":"10.1038/s41586-019-1186-3","ISSN":"1476-4687","PMID":"31068700","abstract":"Large panels of comprehensively characterized human cancer models, including the Cancer Cell Line Encyclopedia (CCLE), have provided a rigorous framework with which to study genetic variants, candidate targets, and small-molecule and biological therapeutics and to identify new marker-driven cancer dependencies. To improve our understanding of the molecular features that contribute to cancer phenotypes, including drug responses, here we have expanded the characterizations of cancer cell lines to include genetic, RNA splicing, DNA methylation, histone H3 modification, microRNA expression and reverse-phase protein array data for 1,072 cell lines from individuals of various lineages and ethnicities. Integration of these data with functional characterizations such as drug-sensitivity, short hairpin RNA knockdown and CRISPR-Cas9 knockout data reveals potential targets for cancer drugs and associated biomarkers. Together, this dataset and an accompanying public data portal provide a resource for the acceleration of cancer research using model cancer cell lines.","author":[{"dropping-particle":"","family":"Ghandi","given":"Mahmoud","non-dropping-particle":"","parse-names":false,"suffix":""},{"dropping-particle":"","family":"Huang","given":"Franklin W.","non-dropping-particle":"","parse-names":false,"suffix":""},{"dropping-particle":"","family":"Jané-Valbuena","given":"Judit","non-dropping-particle":"","parse-names":false,"suffix":""},{"dropping-particle":"V.","family":"Kryukov","given":"Gregory","non-dropping-particle":"","parse-names":false,"suffix":""},{"dropping-particle":"","family":"Lo","given":"Christopher C.","non-dropping-particle":"","parse-names":false,"suffix":""},{"dropping-particle":"","family":"McDonald","given":"E. Robert","non-dropping-particle":"","parse-names":false,"suffix":""},{"dropping-particle":"","family":"Barretina","given":"Jordi","non-dropping-particle":"","parse-names":false,"suffix":""},{"dropping-particle":"","family":"Gelfand","given":"Ellen T.","non-dropping-particle":"","parse-names":false,"suffix":""},{"dropping-particle":"","family":"Bielski","given":"Craig M.","non-dropping-particle":"","parse-names":false,"suffix":""},{"dropping-particle":"","family":"Li","given":"Haoxin","non-dropping-particle":"","parse-names":false,"suffix":""},{"dropping-particle":"","family":"Hu","given":"Kevin","non-dropping-particle":"","parse-names":false,"suffix":""},{"dropping-particle":"","family":"Andreev-Drakhlin","given":"Alexander Y.","non-dropping-particle":"","parse-names":false,"suffix":""},{"dropping-particle":"","family":"Kim","given":"Jaegil","non-dropping-particle":"","parse-names":false,"suffix":""},{"dropping-particle":"","family":"Hess","given":"Julian M.","non-dropping-particle":"","parse-names":false,"suffix":""},{"dropping-particle":"","family":"Haas","given":"Brian J.","non-dropping-particle":"","parse-names":false,"suffix":""},{"dropping-particle":"","family":"Aguet","given":"François","non-dropping-particle":"","parse-names":false,"suffix":""},{"dropping-particle":"","family":"Weir","given":"Barbara A.","non-dropping-particle":"","parse-names":false,"suffix":""},{"dropping-particle":"V.","family":"Rothberg","given":"Michael","non-dropping-particle":"","parse-names":false,"suffix":""},{"dropping-particle":"","family":"Paolella","given":"Brenton R.","non-dropping-particle":"","parse-names":false,"suffix":""},{"dropping-particle":"","family":"Lawrence","given":"Michael S.","non-dropping-particle":"","parse-names":false,"suffix":""},{"dropping-particle":"","family":"Akbani","given":"Rehan","non-dropping-particle":"","parse-names":false,"suffix":""},{"dropping-particle":"","family":"Lu","given":"Yiling","non-dropping-particle":"","parse-names":false,"suffix":""},{"dropping-particle":"","family":"Tiv","given":"Hong L.","non-dropping-particle":"","parse-names":false,"suffix":""},{"dropping-particle":"","family":"Gokhale","given":"Prafulla C.","non-dropping-particle":"","parse-names":false,"suffix":""},{"dropping-particle":"","family":"Weck","given":"Antoine","non-dropping-particle":"de","parse-names":false,"suffix":""},{"dropping-particle":"","family":"Mansour","given":"Ali Amin","non-dropping-particle":"","parse-names":false,"suffix":""},{"dropping-particle":"","family":"Oh","given":"Coyin","non-dropping-particle":"","parse-names":false,"suffix":""},{"dropping-particle":"","family":"Shih","given":"Juliann","non-dropping-particle":"","parse-names":false,"suffix":""},{"dropping-particle":"","family":"Hadi","given":"Kevin","non-dropping-particle":"","parse-names":false,"suffix":""},{"dropping-particle":"","family":"Rosen","given":"Yanay","non-dropping-particle":"","parse-names":false,"suffix":""},{"dropping-particle":"","family":"Bistline","given":"Jonathan","non-dropping-particle":"","parse-names":false,"suffix":""},{"dropping-particle":"","family":"Venkatesan","given":"Kavitha","non-dropping-particle":"","parse-names":false,"suffix":""},{"dropping-particle":"","family":"Reddy","given":"Anupama","non-dropping-particle":"","parse-names":false,"suffix":""},{"dropping-particle":"","family":"Sonkin","given":"Dmitriy","non-dropping-particle":"","parse-names":false,"suffix":""},{"dropping-particle":"","family":"Liu","given":"Manway","non-dropping-particle":"","parse-names":false,"suffix":""},{"dropping-particle":"","family":"Lehar","given":"Joseph","non-dropping-particle":"","parse-names":false,"suffix":""},{"dropping-particle":"","family":"Korn","given":"Joshua M.","non-dropping-particle":"","parse-names":false,"suffix":""},{"dropping-particle":"","family":"Porter","given":"Dale A.","non-dropping-particle":"","parse-names":false,"suffix":""},{"dropping-particle":"","family":"Jones","given":"Michael D.","non-dropping-particle":"","parse-names":false,"suffix":""},{"dropping-particle":"","family":"Golji","given":"Javad","non-dropping-particle":"","parse-names":false,"suffix":""},{"dropping-particle":"","family":"Caponigro","given":"Giordano","non-dropping-particle":"","parse-names":false,"suffix":""},{"dropping-particle":"","family":"Taylor","given":"Jordan E.","non-dropping-particle":"","parse-names":false,"suffix":""},{"dropping-particle":"","family":"Dunning","given":"Caitlin M.","non-dropping-particle":"","parse-names":false,"suffix":""},{"dropping-particle":"","family":"Creech","given":"Amanda L.","non-dropping-particle":"","parse-names":false,"suffix":""},{"dropping-particle":"","family":"Warren","given":"Allison C.","non-dropping-particle":"","parse-names":false,"suffix":""},{"dropping-particle":"","family":"McFarland","given":"James M.","non-dropping-particle":"","parse-names":false,"suffix":""},{"dropping-particle":"","family":"Zamanighomi","given":"Mahdi","non-dropping-particle":"","parse-names":false,"suffix":""},{"dropping-particle":"","family":"Kauffmann","given":"Audrey","non-dropping-particle":"","parse-names":false,"suffix":""},{"dropping-particle":"","family":"Stransky","given":"Nicolas","non-dropping-particle":"","parse-names":false,"suffix":""},{"dropping-particle":"","family":"Imielinski","given":"Marcin","non-dropping-particle":"","parse-names":false,"suffix":""},{"dropping-particle":"","family":"Maruvka","given":"Yosef E.","non-dropping-particle":"","parse-names":false,"suffix":""},{"dropping-particle":"","family":"Cherniack","given":"Andrew D.","non-dropping-particle":"","parse-names":false,"suffix":""},{"dropping-particle":"","family":"Tsherniak","given":"Aviad","non-dropping-particle":"","parse-names":false,"suffix":""},{"dropping-particle":"","family":"Vazquez","given":"Francisca","non-dropping-particle":"","parse-names":false,"suffix":""},{"dropping-particle":"","family":"Jaffe","given":"Jacob D.","non-dropping-particle":"","parse-names":false,"suffix":""},{"dropping-particle":"","family":"Lane","given":"Andrew A.","non-dropping-particle":"","parse-names":false,"suffix":""},{"dropping-particle":"","family":"Weinstock","given":"David M.","non-dropping-particle":"","parse-names":false,"suffix":""},{"dropping-particle":"","family":"Johannessen","given":"Cory M.","non-dropping-particle":"","parse-names":false,"suffix":""},{"dropping-particle":"","family":"Morrissey","given":"Michael P.","non-dropping-particle":"","parse-names":false,"suffix":""},{"dropping-particle":"","family":"Stegmeier","given":"Frank","non-dropping-particle":"","parse-names":false,"suffix":""},{"dropping-particle":"","family":"Schlegel","given":"Robert","non-dropping-particle":"","parse-names":false,"suffix":""},{"dropping-particle":"","family":"Hahn","given":"William C.","non-dropping-particle":"","parse-names":false,"suffix":""},{"dropping-particle":"","family":"Getz","given":"Gad","non-dropping-particle":"","parse-names":false,"suffix":""},{"dropping-particle":"","family":"Mills","given":"Gordon B.","non-dropping-particle":"","parse-names":false,"suffix":""},{"dropping-particle":"","family":"Boehm","given":"Jesse S.","non-dropping-particle":"","parse-names":false,"suffix":""},{"dropping-particle":"","family":"Golub","given":"Todd R.","non-dropping-particle":"","parse-names":false,"suffix":""},{"dropping-particle":"","family":"Garraway","given":"Levi A.","non-dropping-particle":"","parse-names":false,"suffix":""},{"dropping-particle":"","family":"Sellers","given":"William R.","non-dropping-particle":"","parse-names":false,"suffix":""}],"container-title":"Nature","id":"ITEM-1","issue":"7757","issued":{"date-parts":[["2019","5"]]},"page":"503-508","title":"Next-generation characterization of the Cancer Cell Line Encyclopedia.","type":"article-journal","volume":"569"},"uris":["http://www.mendeley.com/documents/?uuid=8815aad7-6725-492a-8495-ca26b79bfe79"]}],"mendeley":{"formattedCitation":"(Ghandi et al., 2019)","plainTextFormattedCitation":"(Ghandi et al., 2019)","previouslyFormattedCitation":"(Ghandi et al., 2019)"},"properties":{"noteIndex":0},"schema":"https://github.com/citation-style-language/schema/raw/master/csl-citation.json"}</w:instrText>
        </w:r>
        <w:r w:rsidR="007D760D" w:rsidRPr="001A1974">
          <w:fldChar w:fldCharType="separate"/>
        </w:r>
        <w:r w:rsidR="007D760D" w:rsidRPr="001A1974">
          <w:rPr>
            <w:noProof/>
          </w:rPr>
          <w:t>(Ghandi et al., 2019)</w:t>
        </w:r>
        <w:r w:rsidR="007D760D" w:rsidRPr="001A1974">
          <w:fldChar w:fldCharType="end"/>
        </w:r>
      </w:ins>
      <w:ins w:id="32" w:author="Delaney" w:date="2021-03-27T04:12:00Z">
        <w:r w:rsidR="00945C89" w:rsidRPr="001A1974">
          <w:t>. Clustering analysis on CCLE expression data</w:t>
        </w:r>
      </w:ins>
      <w:ins w:id="33" w:author="Delaney" w:date="2021-03-27T03:12:00Z">
        <w:r w:rsidR="007D760D" w:rsidRPr="001A1974">
          <w:t xml:space="preserve"> </w:t>
        </w:r>
      </w:ins>
      <w:ins w:id="34" w:author="Delaney" w:date="2021-03-27T03:14:00Z">
        <w:r w:rsidR="007D760D" w:rsidRPr="001A1974">
          <w:t xml:space="preserve">shows that these 67 genes could separate cancer </w:t>
        </w:r>
        <w:r w:rsidR="007D760D" w:rsidRPr="001A1974">
          <w:t>cells with high MYC expression from those with low MYC expression fairly well (</w:t>
        </w:r>
        <w:r w:rsidR="007D760D" w:rsidRPr="001A1974">
          <w:rPr>
            <w:b/>
            <w:bCs/>
          </w:rPr>
          <w:t>Fig. </w:t>
        </w:r>
      </w:ins>
      <w:ins w:id="35" w:author="Delaney" w:date="2021-03-27T03:17:00Z">
        <w:r w:rsidR="007D760D" w:rsidRPr="001A1974">
          <w:rPr>
            <w:b/>
            <w:bCs/>
          </w:rPr>
          <w:t>4e</w:t>
        </w:r>
      </w:ins>
      <w:ins w:id="36" w:author="Delaney" w:date="2021-03-27T03:14:00Z">
        <w:r w:rsidR="007D760D" w:rsidRPr="001A1974">
          <w:t xml:space="preserve">). </w:t>
        </w:r>
      </w:ins>
      <w:ins w:id="37" w:author="Delaney" w:date="2021-03-27T03:16:00Z">
        <w:r w:rsidR="007D760D" w:rsidRPr="001A1974">
          <w:t>Moreover, s</w:t>
        </w:r>
        <w:r w:rsidR="007D760D" w:rsidRPr="001A1974">
          <w:t>everal signature genes such as NOB1, RSL1D1, and MARS2 were among the genes most correlated with MYC expression (Pearson’s r &gt; 0.475) across the CCLE cancer cell lines (</w:t>
        </w:r>
        <w:r w:rsidR="007D760D" w:rsidRPr="001A1974">
          <w:rPr>
            <w:b/>
            <w:bCs/>
          </w:rPr>
          <w:t>Supplementary Table 1</w:t>
        </w:r>
      </w:ins>
      <w:ins w:id="38" w:author="Delaney" w:date="2021-03-27T04:41:00Z">
        <w:r w:rsidR="0043596E" w:rsidRPr="001A1974">
          <w:rPr>
            <w:b/>
            <w:bCs/>
          </w:rPr>
          <w:t>0</w:t>
        </w:r>
      </w:ins>
      <w:ins w:id="39" w:author="Delaney" w:date="2021-03-27T03:16:00Z">
        <w:r w:rsidR="007D760D" w:rsidRPr="001A1974">
          <w:t xml:space="preserve">). </w:t>
        </w:r>
      </w:ins>
      <w:r w:rsidR="00C9629F" w:rsidRPr="001A1974">
        <w:t>We further validated five signature genes: UCK2, YBX3, NOP56, NOB1, and MARS2 plus the</w:t>
      </w:r>
      <w:r w:rsidR="005C29C0" w:rsidRPr="001A1974">
        <w:t xml:space="preserve"> MYC-downregulated gene, </w:t>
      </w:r>
      <w:r w:rsidR="00C9629F" w:rsidRPr="001A1974">
        <w:t>SLC46A3, by RT</w:t>
      </w:r>
      <w:r w:rsidR="00C9629F" w:rsidRPr="001A1974">
        <w:noBreakHyphen/>
        <w:t xml:space="preserve">qPCR in two cell lines which possess </w:t>
      </w:r>
      <w:r w:rsidR="00C9629F" w:rsidRPr="001A1974">
        <w:lastRenderedPageBreak/>
        <w:t>tetracycline-regulated MYC overexpression: P493-6 cells, a transformed human B cell line, and EC4 cells, a tumor-derived mouse HCC cell line. RT</w:t>
      </w:r>
      <w:r w:rsidR="00C9629F" w:rsidRPr="001A1974">
        <w:noBreakHyphen/>
        <w:t>qPCR confirmed MYC inactivation (</w:t>
      </w:r>
      <w:r w:rsidR="00C9629F" w:rsidRPr="001A1974">
        <w:rPr>
          <w:b/>
        </w:rPr>
        <w:t>Supplementary Fig. </w:t>
      </w:r>
      <w:r w:rsidR="005C29C0" w:rsidRPr="001A1974">
        <w:rPr>
          <w:b/>
        </w:rPr>
        <w:t>5</w:t>
      </w:r>
      <w:r w:rsidR="00C9629F" w:rsidRPr="001A1974">
        <w:t>) and confirmed that all these genes, barring SLC46A3, were significantly downregulated by MYC inactivation, while SLC46A3 either showed no change or slight upregulation (</w:t>
      </w:r>
      <w:r w:rsidR="00C9629F" w:rsidRPr="001A1974">
        <w:rPr>
          <w:b/>
        </w:rPr>
        <w:t>Fig. </w:t>
      </w:r>
      <w:del w:id="40" w:author="Delaney" w:date="2021-03-27T03:19:00Z">
        <w:r w:rsidR="005C29C0" w:rsidRPr="001A1974" w:rsidDel="007D760D">
          <w:rPr>
            <w:b/>
          </w:rPr>
          <w:delText>4e</w:delText>
        </w:r>
      </w:del>
      <w:ins w:id="41" w:author="Delaney" w:date="2021-03-27T03:19:00Z">
        <w:r w:rsidR="007D760D" w:rsidRPr="001A1974">
          <w:rPr>
            <w:b/>
          </w:rPr>
          <w:t>4</w:t>
        </w:r>
        <w:r w:rsidR="007D760D" w:rsidRPr="001A1974">
          <w:rPr>
            <w:b/>
          </w:rPr>
          <w:t>f</w:t>
        </w:r>
      </w:ins>
      <w:r w:rsidR="00C9629F" w:rsidRPr="001A1974">
        <w:t>).</w:t>
      </w:r>
      <w:commentRangeEnd w:id="27"/>
      <w:r w:rsidR="001A1974">
        <w:rPr>
          <w:rStyle w:val="CommentReference"/>
        </w:rPr>
        <w:commentReference w:id="27"/>
      </w:r>
    </w:p>
    <w:p w14:paraId="1D053BC9" w14:textId="52DE90A7" w:rsidR="00C9629F" w:rsidDel="00FC758A" w:rsidRDefault="00C9629F" w:rsidP="00C9629F">
      <w:pPr>
        <w:spacing w:line="480" w:lineRule="auto"/>
        <w:ind w:firstLine="720"/>
        <w:jc w:val="both"/>
        <w:rPr>
          <w:del w:id="42" w:author="Delaney" w:date="2021-03-27T04:38:00Z"/>
        </w:rPr>
      </w:pPr>
    </w:p>
    <w:p w14:paraId="25CB58C5" w14:textId="1E59AC52" w:rsidR="006D3CB1" w:rsidDel="008709AB" w:rsidRDefault="005C29C0" w:rsidP="00FD60FB">
      <w:pPr>
        <w:spacing w:line="480" w:lineRule="auto"/>
        <w:ind w:firstLine="720"/>
        <w:jc w:val="both"/>
        <w:rPr>
          <w:del w:id="43" w:author="Delaney" w:date="2021-03-27T04:46:00Z"/>
        </w:rPr>
      </w:pPr>
      <w:del w:id="44" w:author="Delaney" w:date="2021-03-27T03:21:00Z">
        <w:r w:rsidDel="00C33693">
          <w:delText xml:space="preserve">We additionally validated the 67-gene signature using cancer cell line RNA-seq data from the Cancer Cell Line Encyclopedia (CCLE) </w:delText>
        </w:r>
        <w:r w:rsidDel="00C33693">
          <w:fldChar w:fldCharType="begin" w:fldLock="1"/>
        </w:r>
        <w:r w:rsidRPr="00C93643" w:rsidDel="00C33693">
          <w:delInstrText>ADDIN CSL_CITATION {"citationItems":[{"id":"ITEM-1","itemData":{"DOI":"10.1038/s41586-019-1186-3","ISSN":"1476-4687","PMID":"31068700","abstract":"Large panels of comprehensively characterized human cancer models, including the Cancer Cell Line Encyclopedia (CCLE), have provided a rigorous framework with which to study genetic variants, candidate targets, and small-molecule and biological therapeutics and to identify new marker-driven cancer dependencies. To improve our understanding of the molecular features that contribute to cancer phenotypes, including drug responses, here we have expanded the characterizations of cancer cell lines to include genetic, RNA splicing, DNA methylation, histone H3 modification, microRNA expression and reverse-phase protein array data for 1,072 cell lines from individuals of various lineages and ethnicities. Integration of these data with functional characterizations such as drug-sensitivity, short hairpin RNA knockdown and CRISPR-Cas9 knockout data reveals potential targets for cancer drugs and associated biomarkers. Together, this dataset and an accompanying public data portal provide a resource for the acceleration of cancer research using model cancer cell lines.","author":[{"dropping-particle":"","family":"Ghandi","given":"Mahmoud","non-dropping-particle":"","parse-names":false,"suffix":""},{"dropping-particle":"","family":"Huang","given":"Franklin W.","non-dropping-particle":"","parse-names":false,"suffix":""},{"dropping-particle":"","family":"Jané-Valbuena","given":"Judit","non-dropping-particle":"","parse-names":false,"suffix":""},{"dropping-particle":"V.","family":"Kryukov","given":"Gregory","non-dropping-particle":"","parse-names":false,"suffix":""},{"dropping-particle":"","family":"Lo","given":"Christopher C.","non-dropping-particle":"","parse-names":false,"suffix":""},{"dropping-particle":"","family":"McDonald","given":"E. Robert","non-dropping-particle":"","parse-names":false,"suffix":""},{"dropping-particle":"","family":"Barretina","given":"Jordi","non-dropping-particle":"","parse-names":false,"suffix":""},{"dropping-particle":"","family":"Gelfand","given":"Ellen T.","non-dropping-particle":"","parse-names":false,"suffix":""},{"dropping-particle":"","family":"Bielski","given":"Craig M.","non-dropping-particle":"","parse-names":false,"suffix":""},{"dropping-particle":"","family":"Li","given":"Haoxin","non-dropping-particle":"","parse-names":false,"suffix":""},{"dropping-particle":"","family":"Hu","given":"Kevin","non-dropping-particle":"","parse-names":false,"suffix":""},{"dropping-particle":"","family":"Andreev-Drakhlin","given":"Alexander Y.","non-dropping-particle":"","parse-names":false,"suffix":""},{"dropping-particle":"","family":"Kim","given":"Jaegil","non-dropping-particle":"","parse-names":false,"suffix":""},{"dropping-particle":"","family":"Hess","given":"Julian M.","non-dropping-particle":"","parse-names":false,"suffix":""},{"dropping-particle":"","family":"Haas","given":"Brian J.","non-dropping-particle":"","parse-names":false,"suffix":""},{"dropping-particle":"","family":"Aguet","given":"François","non-dropping-particle":"","parse-names":false,"suffix":""},{"dropping-particle":"","family":"Weir","given":"Barbara A.","non-dropping-particle":"","parse-names":false,"suffix":""},{"dropping-particle":"V.","family":"Rothberg","given":"Michael","non-dropping-particle":"","parse-names":false,"suffix":""},{"dropping-particle":"","family":"Paolella","given":"Brenton R.","non-dropping-particle":"","parse-names":false,"suffix":""},{"dropping-particle":"","family":"Lawrence","given":"Michael S.","non-dropping-particle":"","parse-names":false,"suffix":""},{"dropping-particle":"","family":"Akbani","given":"Rehan","non-dropping-particle":"","parse-names":false,"suffix":""},{"dropping-particle":"","family":"Lu","given":"Yiling","non-dropping-particle":"","parse-names":false,"suffix":""},{"dropping-particle":"","family":"Tiv","given":"Hong L.","non-dropping-particle":"","parse-names":false,"suffix":""},{"dropping-particle":"","family":"Gokhale","given":"Prafulla C.","non-dropping-particle":"","parse-names":false,"suffix":""},{"dropping-particle":"","family":"Weck","given":"Antoine","non-dropping-particle":"de","parse-names":false,"suffix":""},{"dropping-particle":"","family":"Mansour","given":"Ali Amin","non-dropping-particle":"","parse-names":false,"suffix":""},{"dropping-particle":"","family":"Oh","given":"Coyin","non-dropping-particle":"","parse-names":false,"suffix":""},{"dropping-particle":"","family":"Shih","given":"Juliann","non-dropping-particle":"","parse-names":false,"suffix":""},{"dropping-particle":"","family":"Hadi","given":"Kevin","non-dropping-particle":"","parse-names":false,"suffix":""},{"dropping-particle":"","family":"Rosen","given":"Yanay","non-dropping-particle":"","parse-names":false,"suffix":""},{"dropping-particle":"","family":"Bistline","given":"Jonathan","non-dropping-particle":"","parse-names":false,"suffix":""},{"dropping-particle":"","family":"Venkatesan","given":"Kavitha","non-dropping-particle":"","parse-names":false,"suffix":""},{"dropping-particle":"","family":"Reddy","given":"Anupama","non-dropping-particle":"","parse-names":false,"suffix":""},{"dropping-particle":"","family":"Sonkin","given":"Dmitriy","non-dropping-particle":"","parse-names":false,"suffix":""},{"dropping-particle":"","family":"Liu","given":"Manway","non-dropping-particle":"","parse-names":false,"suffix":""},{"dropping-particle":"","family":"Lehar","given":"Joseph","non-dropping-particle":"","parse-names":false,"suffix":""},{"dropping-particle":"","family":"Korn","given":"Joshua M.","non-dropping-particle":"","parse-names":false,"suffix":""},{"dropping-particle":"","family":"Porter","given":"Dale A.","non-dropping-particle":"","parse-names":false,"suffix":""},{"dropping-particle":"","family":"Jones","given":"Michael D.","non-dropping-particle":"","parse-names":false,"suffix":""},{"dropping-particle":"","family":"Golji","given":"Javad","non-dropping-particle":"","parse-names":false,"suffix":""},{"dropping-particle":"","family":"Caponigro","given":"Giordano","non-dropping-particle":"","parse-names":false,"suffix":""},{"dropping-particle":"","family":"Taylor","given":"Jordan E.","non-dropping-particle":"","parse-names":false,"suffix":""},{"dropping-particle":"","family":"Dunning","given":"Caitlin M.","non-dropping-particle":"","parse-names":false,"suffix":""},{"dropping-particle":"","family":"Creech","given":"Amanda L.","non-dropping-particle":"","parse-names":false,"suffix":""},{"dropping-particle":"","family":"Warren","given":"Allison C.","non-dropping-particle":"","parse-names":false,"suffix":""},{"dropping-particle":"","family":"McFarland","given":"James M.","non-dropping-particle":"","parse-names":false,"suffix":""},{"dropping-particle":"","family":"Zamanighomi","given":"Mahdi","non-dropping-particle":"","parse-names":false,"suffix":""},{"dropping-particle":"","family":"Kauffmann","given":"Audrey","non-dropping-particle":"","parse-names":false,"suffix":""},{"dropping-particle":"","family":"Stransky","given":"Nicolas","non-dropping-particle":"","parse-names":false,"suffix":""},{"dropping-particle":"","family":"Imielinski","given":"Marcin","non-dropping-particle":"","parse-names":false,"suffix":""},{"dropping-particle":"","family":"Maruvka","given":"Yosef E.","non-dropping-particle":"","parse-names":false,"suffix":""},{"dropping-particle":"","family":"Cherniack","given":"Andrew D.","non-dropping-particle":"","parse-names":false,"suffix":""},{"dropping-particle":"","family":"Tsherniak","given":"Aviad","non-dropping-particle":"","parse-names":false,"suffix":""},{"dropping-particle":"","family":"Vazquez","given":"Francisca","non-dropping-particle":"","parse-names":false,"suffix":""},{"dropping-particle":"","family":"Jaffe","given":"Jacob D.","non-dropping-particle":"","parse-names":false,"suffix":""},{"dropping-particle":"","family":"Lane","given":"Andrew A.","non-dropping-particle":"","parse-names":false,"suffix":""},{"dropping-particle":"","family":"Weinstock","given":"David M.","non-dropping-particle":"","parse-names":false,"suffix":""},{"dropping-particle":"","family":"Johannessen","given":"Cory M.","non-dropping-particle":"","parse-names":false,"suffix":""},{"dropping-particle":"","family":"Morrissey","given":"Michael P.","non-dropping-particle":"","parse-names":false,"suffix":""},{"dropping-particle":"","family":"Stegmeier","given":"Frank","non-dropping-particle":"","parse-names":false,"suffix":""},{"dropping-particle":"","family":"Schlegel","given":"Robert","non-dropping-particle":"","parse-names":false,"suffix":""},{"dropping-particle":"","family":"Hahn","given":"William C.","non-dropping-particle":"","parse-names":false,"suffix":""},{"dropping-particle":"","family":"Getz","given":"Gad","non-dropping-particle":"","parse-names":false,"suffix":""},{"dropping-particle":"","family":"Mills","given":"Gordon B.","non-dropping-particle":"","parse-names":false,"suffix":""},{"dropping-particle":"","family":"Boehm","given":"Jesse S.","non-dropping-particle":"","parse-names":false,"suffix":""},{"dropping-particle":"","family":"Golub","given":"Todd R.","non-dropping-particle":"","parse-names":false,"suffix":""},{"dropping-particle":"","family":"Garraway","given":"Levi A.","non-dropping-particle":"","parse-names":false,"suffix":""},{"dropping-particle":"","family":"Sellers","given":"William R.","non-dropping-particle":"","parse-names":false,"suffix":""}],"container-title":"Nature","id":"ITEM-1","issue":"7757","issued":{"date-parts":[["2019","5"]]},"page":"503-508","title":"Next-generation characterization of the Cancer Cell Line Encyclopedia.","type":"article-journal","volume":"569"},"uris":["http://www.mendeley.com/documents/?uuid=8815aad7-6725-492a-8495-ca26b79bfe79"]}],"mendeley":{"formattedCitation":"(Ghandi et al., 2019)","plainTextFormattedCitation":"(Ghandi et al., 2019)","previouslyFormattedCitation":"(Ghandi et al., 2019)"},"properties":{"noteIndex":0},"schema":"https://github.com/citation-style-language/schema/raw/master/csl-citation.json"}</w:delInstrText>
        </w:r>
        <w:r w:rsidDel="00C33693">
          <w:fldChar w:fldCharType="separate"/>
        </w:r>
        <w:r w:rsidRPr="007928F6" w:rsidDel="00C33693">
          <w:rPr>
            <w:noProof/>
          </w:rPr>
          <w:delText>(Ghandi et al., 2019)</w:delText>
        </w:r>
        <w:r w:rsidDel="00C33693">
          <w:fldChar w:fldCharType="end"/>
        </w:r>
        <w:r w:rsidDel="00C33693">
          <w:delText xml:space="preserve"> and human cancer survival data from TCGA. Using t-SNE clustering on CCLE expression data of our 67-gene signature separated cancer cells with high MYC expression from those with low MYC expression fairly well (</w:delText>
        </w:r>
        <w:r w:rsidRPr="000C0D14" w:rsidDel="00C33693">
          <w:rPr>
            <w:b/>
            <w:bCs/>
          </w:rPr>
          <w:delText>Fig.</w:delText>
        </w:r>
        <w:r w:rsidDel="00C33693">
          <w:rPr>
            <w:b/>
            <w:bCs/>
          </w:rPr>
          <w:delText> 5a</w:delText>
        </w:r>
        <w:r w:rsidDel="00C33693">
          <w:delText>)</w:delText>
        </w:r>
        <w:r w:rsidR="002A6E02" w:rsidDel="00C33693">
          <w:delText xml:space="preserve">. Several signature </w:delText>
        </w:r>
        <w:r w:rsidR="00AB6AC9" w:rsidDel="00C33693">
          <w:delText xml:space="preserve">genes such as NOB1, </w:delText>
        </w:r>
        <w:r w:rsidR="00AB6AC9" w:rsidRPr="00AB6AC9" w:rsidDel="00C33693">
          <w:delText>RSL1D1</w:delText>
        </w:r>
        <w:r w:rsidR="00AB6AC9" w:rsidDel="00C33693">
          <w:delText xml:space="preserve">, and MARS2 were among the </w:delText>
        </w:r>
        <w:r w:rsidR="002A6E02" w:rsidDel="00C33693">
          <w:delText xml:space="preserve">genes </w:delText>
        </w:r>
        <w:r w:rsidR="00AB6AC9" w:rsidDel="00C33693">
          <w:delText>most</w:delText>
        </w:r>
        <w:r w:rsidR="002A6E02" w:rsidDel="00C33693">
          <w:delText xml:space="preserve"> correlated with MYC expression (Pearson’s r &gt; 0.475) across the CCLE cancer cell lines</w:delText>
        </w:r>
        <w:r w:rsidR="000242CC" w:rsidDel="00C33693">
          <w:delText xml:space="preserve"> (</w:delText>
        </w:r>
        <w:r w:rsidR="000242CC" w:rsidRPr="006E3FC9" w:rsidDel="00C33693">
          <w:rPr>
            <w:b/>
            <w:bCs/>
          </w:rPr>
          <w:delText xml:space="preserve">Supplementary Table </w:delText>
        </w:r>
        <w:r w:rsidR="000242CC" w:rsidDel="00C33693">
          <w:rPr>
            <w:b/>
            <w:bCs/>
          </w:rPr>
          <w:delText>11</w:delText>
        </w:r>
        <w:r w:rsidR="000242CC" w:rsidDel="00C33693">
          <w:delText>)</w:delText>
        </w:r>
        <w:r w:rsidDel="00C33693">
          <w:delText xml:space="preserve">. </w:delText>
        </w:r>
      </w:del>
      <w:del w:id="45" w:author="Delaney" w:date="2021-03-27T04:46:00Z">
        <w:r w:rsidDel="008709AB">
          <w:delText xml:space="preserve">To assess prognostic value, we calculated meta-analysis z scores (meta-z scores) quantifying prognostic significance of genes across the 33 TCGA cancer types in a similar manner to previously published methods </w:delText>
        </w:r>
        <w:r w:rsidDel="008709AB">
          <w:fldChar w:fldCharType="begin" w:fldLock="1"/>
        </w:r>
        <w:r w:rsidDel="008709AB">
          <w:delInstrText>ADDIN CSL_CITATION {"citationItems":[{"id":"ITEM-1","itemData":{"DOI":"10.1038/nm.3909","ISSN":"1078-8956","abstract":"A searchable pan-cancer resource generated using data from nearly 18,000 human tumors reveals links between tumor infiltration by particular leukocyte subsets, tumor expression of particular gene signatures, and patient prognosis.","author":[{"dropping-particle":"","family":"Gentles","given":"Andrew J","non-dropping-particle":"","parse-names":false,"suffix":""},{"dropping-particle":"","family":"Newman","given":"Aaron M","non-dropping-particle":"","parse-names":false,"suffix":""},{"dropping-particle":"","family":"Liu","given":"Chih Long","non-dropping-particle":"","parse-names":false,"suffix":""},{"dropping-particle":"V","family":"Bratman","given":"Scott","non-dropping-particle":"","parse-names":false,"suffix":""},{"dropping-particle":"","family":"Feng","given":"Weiguo","non-dropping-particle":"","parse-names":false,"suffix":""},{"dropping-particle":"","family":"Kim","given":"Dongkyoon","non-dropping-particle":"","parse-names":false,"suffix":""},{"dropping-particle":"","family":"Nair","given":"Viswam S","non-dropping-particle":"","parse-names":false,"suffix":""},{"dropping-particle":"","family":"Xu","given":"Yue","non-dropping-particle":"","parse-names":false,"suffix":""},{"dropping-particle":"","family":"Khuong","given":"Amanda","non-dropping-particle":"","parse-names":false,"suffix":""},{"dropping-particle":"","family":"Hoang","given":"Chuong D","non-dropping-particle":"","parse-names":false,"suffix":""},{"dropping-particle":"","family":"Diehn","given":"Maximilian","non-dropping-particle":"","parse-names":false,"suffix":""},{"dropping-particle":"","family":"West","given":"Robert B","non-dropping-particle":"","parse-names":false,"suffix":""},{"dropping-particle":"","family":"Plevritis","given":"Sylvia K","non-dropping-particle":"","parse-names":false,"suffix":""},{"dropping-particle":"","family":"Alizadeh","given":"Ash A","non-dropping-particle":"","parse-names":false,"suffix":""}],"container-title":"Nature Medicine","id":"ITEM-1","issue":"8","issued":{"date-parts":[["2015","8","20"]]},"page":"938-945","publisher":"Nature Publishing Group","title":"The prognostic landscape of genes and infiltrating immune cells across human cancers","type":"article-journal","volume":"21"},"uris":["http://www.mendeley.com/documents/?uuid=2306ba15-a067-3ae7-88ef-488523aee7cf"]}],"mendeley":{"formattedCitation":"(Gentles et al., 2015)","plainTextFormattedCitation":"(Gentles et al., 2015)","previouslyFormattedCitation":"(Gentles et al., 2015)"},"properties":{"noteIndex":0},"schema":"https://github.com/citation-style-language/schema/raw/master/csl-citation.json"}</w:delInstrText>
        </w:r>
        <w:r w:rsidDel="008709AB">
          <w:fldChar w:fldCharType="separate"/>
        </w:r>
        <w:r w:rsidRPr="00704B57" w:rsidDel="008709AB">
          <w:rPr>
            <w:noProof/>
          </w:rPr>
          <w:delText>(Gentles et al., 2015)</w:delText>
        </w:r>
        <w:r w:rsidDel="008709AB">
          <w:fldChar w:fldCharType="end"/>
        </w:r>
        <w:r w:rsidDel="008709AB">
          <w:delText>. The 67 signature genes generally have positive meta-z scores, suggesting poor prognosis in cancer (</w:delText>
        </w:r>
        <w:r w:rsidDel="008709AB">
          <w:rPr>
            <w:b/>
          </w:rPr>
          <w:delText>Fig. 5b, Supplementary Table 10</w:delText>
        </w:r>
        <w:r w:rsidDel="008709AB">
          <w:delText>)</w:delText>
        </w:r>
        <w:r w:rsidR="001220F7" w:rsidDel="008709AB">
          <w:delText xml:space="preserve">. </w:delText>
        </w:r>
      </w:del>
      <w:del w:id="46" w:author="Delaney" w:date="2021-03-27T03:51:00Z">
        <w:r w:rsidR="001220F7" w:rsidDel="006E2663">
          <w:delText xml:space="preserve">Ribosome biogenesis is a known MYC pathway </w:delText>
        </w:r>
        <w:r w:rsidR="001220F7" w:rsidDel="006E2663">
          <w:fldChar w:fldCharType="begin" w:fldLock="1"/>
        </w:r>
        <w:r w:rsidR="001220F7" w:rsidDel="006E2663">
          <w:delInstrText>ADDIN CSL_CITATION {"citationItems":[{"id":"ITEM-1","itemData":{"DOI":"10.1038/nature07449","ISSN":"1476-4687","PMID":"19011615","abstract":"The Myc oncogene regulates the expression of several components of the protein synthetic machinery, including ribosomal proteins, initiation factors of translation, RNA polymerase III and ribosomal DNA. Whether and how increasing the cellular protein synthesis capacity affects the multistep process leading to cancer remains to be addressed. Here we use ribosomal protein heterozygote mice as a genetic tool to restore increased protein synthesis in Emu-Myc/+ transgenic mice to normal levels, and show that the oncogenic potential of Myc in this context is suppressed. Our findings demonstrate that the ability of Myc to increase protein synthesis directly augments cell size and is sufficient to accelerate cell cycle progression independently of known cell cycle targets transcriptionally regulated by Myc. In addition, when protein synthesis is restored to normal levels, Myc-overexpressing precancerous cells are more efficiently eliminated by programmed cell death. Our findings reveal a new mechanism that links increases in general protein synthesis rates downstream of an oncogenic signal to a specific molecular impairment in the modality of translation initiation used to regulate the expression of selective messenger RNAs. We show that an aberrant increase in cap-dependent translation downstream of Myc hyperactivation specifically impairs the translational switch to internal ribosomal entry site (IRES)-dependent translation that is required for accurate mitotic progression. Failure of this translational switch results in reduced mitotic-specific expression of the endogenous IRES-dependent form of Cdk11 (also known as Cdc2l and PITSLRE), which leads to cytokinesis defects and is associated with increased centrosome numbers and genome instability in Emu-Myc/+ mice. When accurate translational control is re-established in Emu-Myc/+ mice, genome instability is suppressed. Our findings demonstrate how perturbations in translational control provide a highly specific outcome for gene expression, genome stability and cancer initiation that have important implications for understanding the molecular mechanism of cancer formation at the post-genomic level.","author":[{"dropping-particle":"","family":"Barna","given":"Maria","non-dropping-particle":"","parse-names":false,"suffix":""},{"dropping-particle":"","family":"Pusic","given":"Aya","non-dropping-particle":"","parse-names":false,"suffix":""},{"dropping-particle":"","family":"Zollo","given":"Ornella","non-dropping-particle":"","parse-names":false,"suffix":""},{"dropping-particle":"","family":"Costa","given":"Maria","non-dropping-particle":"","parse-names":false,"suffix":""},{"dropping-particle":"","family":"Kondrashov","given":"Nadya","non-dropping-particle":"","parse-names":false,"suffix":""},{"dropping-particle":"","family":"Rego","given":"Eduardo","non-dropping-particle":"","parse-names":false,"suffix":""},{"dropping-particle":"","family":"Rao","given":"Pulivarthi H.","non-dropping-particle":"","parse-names":false,"suffix":""},{"dropping-particle":"","family":"Ruggero","given":"Davide","non-dropping-particle":"","parse-names":false,"suffix":""}],"container-title":"Nature","id":"ITEM-1","issue":"7224","issued":{"date-parts":[["2008","12","18"]]},"page":"971-5","title":"Suppression of Myc oncogenic activity by ribosomal protein haploinsufficiency.","type":"article-journal","volume":"456"},"uris":["http://www.mendeley.com/documents/?uuid=badbb1d4-fdda-46b6-82b2-d55df7e48262"]},{"id":"ITEM-2","itemData":{"DOI":"10.1038/nrc2819","ISSN":"1474-175X","abstract":"Recently, MYC has been shown to serve as a direct regulator of ribosome biogenesis and therefore coordinates protein synthesis. Could the regulation of ribosome biogenesis by MYC be necessary for its role in tumorigenesis?","author":[{"dropping-particle":"","family":"Riggelen","given":"Jan","non-dropping-particle":"van","parse-names":false,"suffix":""},{"dropping-particle":"","family":"Yetil","given":"Alper","non-dropping-particle":"","parse-names":false,"suffix":""},{"dropping-particle":"","family":"Felsher","given":"Dean W.","non-dropping-particle":"","parse-names":false,"suffix":""}],"container-title":"Nature Reviews Cancer","id":"ITEM-2","issue":"4","issued":{"date-parts":[["2010","4","1"]]},"page":"301-309","publisher":"Nature Publishing Group","title":"MYC as a regulator of ribosome biogenesis and protein synthesis","type":"article-journal","volume":"10"},"uris":["http://www.mendeley.com/documents/?uuid=b911196a-6618-322e-9d2d-4237b586066c"]}],"mendeley":{"formattedCitation":"(Barna et al., 2008; van Riggelen et al., 2010)","plainTextFormattedCitation":"(Barna et al., 2008; van Riggelen et al., 2010)","previouslyFormattedCitation":"(Barna et al., 2008; van Riggelen et al., 2010)"},"properties":{"noteIndex":0},"schema":"https://github.com/citation-style-language/schema/raw/master/csl-citation.json"}</w:delInstrText>
        </w:r>
        <w:r w:rsidR="001220F7" w:rsidDel="006E2663">
          <w:fldChar w:fldCharType="separate"/>
        </w:r>
        <w:r w:rsidR="001220F7" w:rsidRPr="001220F7" w:rsidDel="006E2663">
          <w:rPr>
            <w:noProof/>
          </w:rPr>
          <w:delText>(Barna et al., 2008; van Riggelen et al., 2010)</w:delText>
        </w:r>
        <w:r w:rsidR="001220F7" w:rsidDel="006E2663">
          <w:fldChar w:fldCharType="end"/>
        </w:r>
        <w:r w:rsidR="001220F7" w:rsidDel="006E2663">
          <w:delText xml:space="preserve"> and many genes in this signature have been implicated in MYC-driven cancer including: PRMT5 </w:delText>
        </w:r>
        <w:r w:rsidR="001220F7" w:rsidDel="006E2663">
          <w:fldChar w:fldCharType="begin" w:fldLock="1"/>
        </w:r>
        <w:r w:rsidR="001220F7" w:rsidDel="006E2663">
          <w:delInstrText>ADDIN CSL_CITATION {"citationItems":[{"id":"ITEM-1","itemData":{"DOI":"10.1038/nature14351","ISSN":"1476-4687","PMID":"25970242","abstract":"Deregulated expression of the MYC transcription factor occurs in most human cancers and correlates with high proliferation, reprogrammed cellular metabolism and poor prognosis. Overexpressed MYC binds to virtually all active promoters within a cell, although with different binding affinities, and modulates the expression of distinct subsets of genes. However, the critical effectors of MYC in tumorigenesis remain largely unknown. Here we show that during lymphomagenesis in Eµ-myc transgenic mice, MYC directly upregulates the transcription of the core small nuclear ribonucleoprotein particle assembly genes, including Prmt5, an arginine methyltransferase that methylates Sm proteins. This coordinated regulatory effect is critical for the core biogenesis of small nuclear ribonucleoprotein particles, effective pre-messenger-RNA splicing, cell survival and proliferation. Our results demonstrate that MYC maintains the splicing fidelity of exons with a weak 5' donor site. Additionally, we identify pre-messenger-RNAs that are particularly sensitive to the perturbation of the MYC-PRMT5 axis, resulting in either intron retention (for example, Dvl1) or exon skipping (for example, Atr, Ep400). Using antisense oligonucleotides, we demonstrate the contribution of these splicing defects to the anti-proliferative/apoptotic phenotype observed in PRMT5-depleted Eµ-myc B cells. We conclude that, in addition to its well-documented oncogenic functions in transcription and translation, MYC also safeguards proper pre-messenger-RNA splicing as an essential step in lymphomagenesis.","author":[{"dropping-particle":"","family":"Koh","given":"Cheryl M.","non-dropping-particle":"","parse-names":false,"suffix":""},{"dropping-particle":"","family":"Bezzi","given":"Marco","non-dropping-particle":"","parse-names":false,"suffix":""},{"dropping-particle":"","family":"Low","given":"Diana H P","non-dropping-particle":"","parse-names":false,"suffix":""},{"dropping-particle":"","family":"Ang","given":"Wei Xia","non-dropping-particle":"","parse-names":false,"suffix":""},{"dropping-particle":"","family":"Teo","given":"Shun Xie","non-dropping-particle":"","parse-names":false,"suffix":""},{"dropping-particle":"","family":"Gay","given":"Florence P H","non-dropping-particle":"","parse-names":false,"suffix":""},{"dropping-particle":"","family":"Al-Haddawi","given":"Muthafar","non-dropping-particle":"","parse-names":false,"suffix":""},{"dropping-particle":"","family":"Tan","given":"Soo Yong","non-dropping-particle":"","parse-names":false,"suffix":""},{"dropping-particle":"","family":"Osato","given":"Motomi","non-dropping-particle":"","parse-names":false,"suffix":""},{"dropping-particle":"","family":"Sabò","given":"Arianna","non-dropping-particle":"","parse-names":false,"suffix":""},{"dropping-particle":"","family":"Amati","given":"Bruno","non-dropping-particle":"","parse-names":false,"suffix":""},{"dropping-particle":"","family":"Wee","given":"Keng Boon","non-dropping-particle":"","parse-names":false,"suffix":""},{"dropping-particle":"","family":"Guccione","given":"Ernesto","non-dropping-particle":"","parse-names":false,"suffix":""}],"container-title":"Nature","id":"ITEM-1","issue":"7558","issued":{"date-parts":[["2015","7","2"]]},"page":"96-100","title":"MYC regulates the core pre-mRNA splicing machinery as an essential step in lymphomagenesis.","type":"article-journal","volume":"523"},"uris":["http://www.mendeley.com/documents/?uuid=d6533ea3-f80a-4337-9a42-e3aee7d561c3"]}],"mendeley":{"formattedCitation":"(Koh et al., 2015)","plainTextFormattedCitation":"(Koh et al., 2015)","previouslyFormattedCitation":"(Koh et al., 2015)"},"properties":{"noteIndex":0},"schema":"https://github.com/citation-style-language/schema/raw/master/csl-citation.json"}</w:delInstrText>
        </w:r>
        <w:r w:rsidR="001220F7" w:rsidDel="006E2663">
          <w:fldChar w:fldCharType="separate"/>
        </w:r>
        <w:r w:rsidR="001220F7" w:rsidRPr="00704B57" w:rsidDel="006E2663">
          <w:rPr>
            <w:noProof/>
          </w:rPr>
          <w:delText>(Koh et al., 2015)</w:delText>
        </w:r>
        <w:r w:rsidR="001220F7" w:rsidDel="006E2663">
          <w:fldChar w:fldCharType="end"/>
        </w:r>
        <w:r w:rsidR="001220F7" w:rsidDel="006E2663">
          <w:delText xml:space="preserve">, NOP56 (NOL5A) </w:delText>
        </w:r>
        <w:r w:rsidR="001220F7" w:rsidDel="006E2663">
          <w:fldChar w:fldCharType="begin" w:fldLock="1"/>
        </w:r>
        <w:r w:rsidR="001220F7" w:rsidDel="006E2663">
          <w:delInstrText>ADDIN CSL_CITATION {"citationItems":[{"id":"ITEM-1","itemData":{"DOI":"10.1038/onc.2013.338","ISSN":"1476-5594","PMID":"24013231","abstract":"Burkitt's lymphomas (BLs) acquire consistent point mutations in a conserved domain of Myc, Myc Box I. We report that the enhanced transforming activity of BL-associated Myc mutants can be uncoupled from loss of phosphorylation and increased protein stability. Furthermore, two different BL-associated Myc mutations induced similar gene expression profiles independently of T58 phosphorylation, and these profiles are dramatically different from MycWT. Nol5a/Nop56, which is required for ribosomal RNA methylation, was identified as a gene hyperactivated by the BL-associated Myc mutants. We show that Nol5a is necessary for Myc-induced cell transformation, enhances MycWT-induced cell transformation and increases the size of MycWT-induced tumors. Thus, Nol5a expands the link between Myc-induced regulation of nucleolar target genes, which are rate limiting for cell transformation and tumor growth.","author":[{"dropping-particle":"","family":"Cowling","given":"V. H.","non-dropping-particle":"","parse-names":false,"suffix":""},{"dropping-particle":"","family":"Turner","given":"S. A.","non-dropping-particle":"","parse-names":false,"suffix":""},{"dropping-particle":"","family":"Cole","given":"M. D.","non-dropping-particle":"","parse-names":false,"suffix":""}],"container-title":"Oncogene","id":"ITEM-1","issue":"27","issued":{"date-parts":[["2014","7","3"]]},"page":"3519-27","title":"Burkitt's lymphoma-associated c-Myc mutations converge on a dramatically altered target gene response and implicate Nol5a/Nop56 in oncogenesis.","type":"article-journal","volume":"33"},"uris":["http://www.mendeley.com/documents/?uuid=8c8d10d8-136e-49ad-a500-2099ca572e69"]}],"mendeley":{"formattedCitation":"(Cowling et al., 2014)","plainTextFormattedCitation":"(Cowling et al., 2014)","previouslyFormattedCitation":"(Cowling et al., 2014)"},"properties":{"noteIndex":0},"schema":"https://github.com/citation-style-language/schema/raw/master/csl-citation.json"}</w:delInstrText>
        </w:r>
        <w:r w:rsidR="001220F7" w:rsidDel="006E2663">
          <w:fldChar w:fldCharType="separate"/>
        </w:r>
        <w:r w:rsidR="001220F7" w:rsidRPr="00704B57" w:rsidDel="006E2663">
          <w:rPr>
            <w:noProof/>
          </w:rPr>
          <w:delText>(Cowling et al., 2014)</w:delText>
        </w:r>
        <w:r w:rsidR="001220F7" w:rsidDel="006E2663">
          <w:fldChar w:fldCharType="end"/>
        </w:r>
        <w:r w:rsidR="001220F7" w:rsidDel="006E2663">
          <w:delText xml:space="preserve">, IMPDH2 </w:delText>
        </w:r>
        <w:r w:rsidR="001220F7" w:rsidDel="006E2663">
          <w:fldChar w:fldCharType="begin" w:fldLock="1"/>
        </w:r>
        <w:r w:rsidR="00E47A30" w:rsidDel="006E2663">
          <w:delInstrText>ADDIN CSL_CITATION {"citationItems":[{"id":"ITEM-1","itemData":{"DOI":"10.4161/cc.6390","ISSN":"1551-4005","PMID":"18677108","abstract":"To identify C-MYC targets rate-limiting for proliferation of malignant melanoma, we stably inhibited C-MYC in several human metastatic melanoma lines via lentivirus-based shRNAs approximately to the levels detected in normal melanocytes. C-MYC depletion did not significantly affect levels of E2F1 protein reported to regulate expression of many S-phase specific genes, but resulted in the repression of several genes encoding enzymes rate-limiting for dNTP metabolism. These included thymidylate synthase (TS), inosine monophosphate dehydrogenase 2 (IMPDH2) and phosphoribosyl pyrophosphate synthetase 2 (PRPS2). C-MYC depletion also resulted in reduction in the amounts of deoxyribonucleoside triphosphates (dNTPs) and inhibition of proliferation. shRNA-mediated suppression of TS, IMPDH2 or PRPS2 resulted in the decrease of dNTP pools and retardation of the cell cycle progression of melanoma cells in a manner similar to that of C-MYC-depletion in those cells. Reciprocally, concurrent overexpression of cDNAs for TS, IMPDH2 and PRPS2 delayed proliferative arrest caused by inhibition of C-MYC in melanoma cells. Overexpression of C-MYC in normal melanocytes enhanced expression of the above enzymes and increased individual dNTP pools. Analysis of in vivo C-MYC interactions with TS, IMPDH2 and PRPS2 genes confirmed that they are direct C-MYC targets. Moreover, all three proteins express at higher levels in cells from several metastatic melanoma lines compared to normal melanocytes. Our data establish a novel functional link between C-MYC and dNTP metabolism and identify its role in proliferation of tumor cells.","author":[{"dropping-particle":"","family":"Mannava","given":"Sudha","non-dropping-particle":"","parse-names":false,"suffix":""},{"dropping-particle":"","family":"Grachtchouk","given":"Vladimir","non-dropping-particle":"","parse-names":false,"suffix":""},{"dropping-particle":"","family":"Wheeler","given":"Linda J.","non-dropping-particle":"","parse-names":false,"suffix":""},{"dropping-particle":"","family":"Im","given":"Michael","non-dropping-particle":"","parse-names":false,"suffix":""},{"dropping-particle":"","family":"Zhuang","given":"Dazhong","non-dropping-particle":"","parse-names":false,"suffix":""},{"dropping-particle":"","family":"Slavina","given":"Elena G.","non-dropping-particle":"","parse-names":false,"suffix":""},{"dropping-particle":"","family":"Mathews","given":"Christopher K.","non-dropping-particle":"","parse-names":false,"suffix":""},{"dropping-particle":"","family":"Shewach","given":"Donna S.","non-dropping-particle":"","parse-names":false,"suffix":""},{"dropping-particle":"","family":"Nikiforov","given":"Mikhail A.","non-dropping-particle":"","parse-names":false,"suffix":""}],"container-title":"Cell cycle (Georgetown, Tex.)","id":"ITEM-1","issue":"15","issued":{"date-parts":[["2008","8"]]},"page":"2392-400","title":"Direct role of nucleotide metabolism in C-MYC-dependent proliferation of melanoma cells.","type":"article-journal","volume":"7"},"uris":["http://www.mendeley.com/documents/?uuid=db06c0dd-2eb2-44f5-a5e4-c893fdd651a9"]},{"id":"ITEM-2","itemData":{"DOI":"10.1371/journal.pone.0002722","ISSN":"1932-6203","abstract":"BackgroundThe c-Myc transcription factor is a master regulator and integrates cell proliferation, cell growth and metabolism through activating thousands of target genes. Our identification of direct c-Myc target genes by chromatin immunoprecipitation (ChIP) coupled with pair-end ditag sequencing analysis (ChIP-PET) revealed that nucleotide metabolic genes are enriched among c-Myc targets, but the role of Myc in regulating nucleotide metabolic genes has not been comprehensively delineated.Methodology/Principal FindingsHere, we report that the majority of genes in human purine and pyrimidine biosynthesis pathway were induced and directly bound by c-Myc in the P493-6 human Burkitt's lymphoma model cell line. The majority of these genes were also responsive to the ligand-activated Myc-estrogen receptor fusion protein, Myc-ER, in a Myc null rat fibroblast cell line, HO.15 MYC-ER. Furthermore, these targets are also responsive to Myc activation in transgenic mouse livers in vivo. To determine the functional significance of c-Myc regulation of nucleotide metabolism, we sought to determine the effect of loss of function of direct Myc targets inosine monophosphate dehydrogenases (IMPDH1 and IMPDH2) on c-Myc-induced cell growth and proliferation. In this regard, we used a specific IMPDH inhibitor mycophenolic acid (MPA) and found that MPA dramatically inhibits c-Myc-induced P493-6 cell proliferation through S-phase arrest and apoptosis.Conclusions/SignificanceTaken together, these results demonstrate the direct induction of nucleotide metabolic genes by c-Myc in multiple systems. Our finding of an S-phase arrest in cells with diminished IMPDH activity suggests that nucleotide pool balance is essential for c-Myc's orchestration of DNA replication, such that uncoupling of these two processes create DNA replication stress and apoptosis.","author":[{"dropping-particle":"","family":"Liu","given":"Yen-Chun","non-dropping-particle":"","parse-names":false,"suffix":""},{"dropping-particle":"","family":"Li","given":"Feng","non-dropping-particle":"","parse-names":false,"suffix":""},{"dropping-particle":"","family":"Handler","given":"Jesse","non-dropping-particle":"","parse-names":false,"suffix":""},{"dropping-particle":"","family":"Huang","given":"Cheng Ran Lisa","non-dropping-particle":"","parse-names":false,"suffix":""},{"dropping-particle":"","family":"Xiang","given":"Yan","non-dropping-particle":"","parse-names":false,"suffix":""},{"dropping-particle":"","family":"Neretti","given":"Nicola","non-dropping-particle":"","parse-names":false,"suffix":""},{"dropping-particle":"","family":"Sedivy","given":"John M.","non-dropping-particle":"","parse-names":false,"suffix":""},{"dropping-particle":"","family":"Zeller","given":"Karen I.","non-dropping-particle":"","parse-names":false,"suffix":""},{"dropping-particle":"V.","family":"Dang","given":"Chi","non-dropping-particle":"","parse-names":false,"suffix":""}],"container-title":"PLoS ONE","editor":[{"dropping-particle":"","family":"Jin","given":"Dong-Yan","non-dropping-particle":"","parse-names":false,"suffix":""}],"id":"ITEM-2","issue":"7","issued":{"date-parts":[["2008","7","16"]]},"page":"e2722","publisher":"Public Library of Science","title":"Global Regulation of Nucleotide Biosynthetic Genes by c-Myc","type":"article-journal","volume":"3"},"uris":["http://www.mendeley.com/documents/?uuid=167607aa-cd1a-3c4d-a3cf-24474d97c076"]}],"mendeley":{"formattedCitation":"(Liu et al., 2008; Mannava et al., 2008)","plainTextFormattedCitation":"(Liu et al., 2008; Mannava et al., 2008)","previouslyFormattedCitation":"(Liu et al., 2008; Mannava et al., 2008)"},"properties":{"noteIndex":0},"schema":"https://github.com/citation-style-language/schema/raw/master/csl-citation.json"}</w:delInstrText>
        </w:r>
        <w:r w:rsidR="001220F7" w:rsidDel="006E2663">
          <w:fldChar w:fldCharType="separate"/>
        </w:r>
        <w:r w:rsidR="001220F7" w:rsidRPr="001220F7" w:rsidDel="006E2663">
          <w:rPr>
            <w:noProof/>
          </w:rPr>
          <w:delText>(Liu et al., 2008; Mannava et al., 2008)</w:delText>
        </w:r>
        <w:r w:rsidR="001220F7" w:rsidDel="006E2663">
          <w:fldChar w:fldCharType="end"/>
        </w:r>
        <w:r w:rsidR="001220F7" w:rsidDel="006E2663">
          <w:delText xml:space="preserve">, UCK2 </w:delText>
        </w:r>
        <w:r w:rsidR="001220F7" w:rsidDel="006E2663">
          <w:fldChar w:fldCharType="begin" w:fldLock="1"/>
        </w:r>
        <w:r w:rsidR="001220F7" w:rsidDel="006E2663">
          <w:delInstrText>ADDIN CSL_CITATION {"citationItems":[{"id":"ITEM-1","itemData":{"DOI":"10.18632/oncotarget.11804","ISSN":"1949-2553","PMID":"27602772","abstract":"c-Myc's role in pulmonary cancer metabolism is uncertain. We therefore investigated c-Myc activity in papillary lung adenocarcinomas (PLAC). Genomics revealed 90 significantly regulated genes (&gt; 3-fold) coding for cell growth, DNA metabolism, RNA processing and ribosomal biogenesis and bioinformatics defined c-Myc binding sites (TFBS) at &gt; 95% of up-regulated genes. EMSA assays at 33 novel TFBS evidenced DNA binding activity and ChIP-seq data retrieved from public repositories confirmed these to be c-Myc bound. Dual-luciferase gene reporter assays developed for RNA-Terminal-Phosphate-Cyclase-Like-1(RCL1), Ribosomal-Protein-SA(RPSA), Nucleophosmin/Nucleoplasmin-3(NPM3) and Hexokinase-1(HK1) confirmed c-Myc functional relevance and ChIP assays with HEK293T cells over-expressing ectopic c-Myc demonstrated enriched c-Myc occupancy at predicted TFBS for RCL1, NPM3, HK1 and RPSA. Note, c-Myc recruitment on chromatin was comparable to the positive controls CCND2 and CDK4. Computational analyses defined master regulators (MR), i.e. heterogeneous nuclear ribonucleoprotein A1, nucleolin, the apurinic/apyrimidinic endonuclease 1, triosephosphate-isomerase 1, folate transporter (SLC19A1) and nucleophosmin to influence activity of up to 90% of PLAC-regulated genes. Their expression was induced by 3-, 3-, 6-, 3-, 11- and 7-fold, respectively. STRING analysis confirmed protein-protein-interactions of regulated genes and Western immunoblotting of fatty acid synthase, serine hydroxyl-methyltransferase 1, arginine 1 and hexokinase 2 showed tumor specific induction. Published knock down studies confirmed these proteins to induce apoptosis by disrupting neoplastic lipogenesis, by endorsing uracil accumulation and by suppressing arginine metabolism and glucose-derived ribonucleotide biosynthesis. Finally, translational research demonstrated high expression of MR and of 47 PLAC up-regulated genes to be associated with poor survival in lung adenocarcinoma patients (HR 3.2 p &lt; 0.001) thus, providing a rationale for molecular targeted therapies in PLACs.","author":[{"dropping-particle":"","family":"Ciribilli","given":"Yari","non-dropping-particle":"","parse-names":false,"suffix":""},{"dropping-particle":"","family":"Singh","given":"Prashant","non-dropping-particle":"","parse-names":false,"suffix":""},{"dropping-particle":"","family":"Inga","given":"Alberto","non-dropping-particle":"","parse-names":false,"suffix":""},{"dropping-particle":"","family":"Borlak","given":"Jürgen","non-dropping-particle":"","parse-names":false,"suffix":""}],"container-title":"Oncotarget","id":"ITEM-1","issue":"40","issued":{"date-parts":[["2016","10","4"]]},"page":"65514-65539","title":"c-Myc targeted regulators of cell metabolism in a transgenic mouse model of papillary lung adenocarcinoma.","type":"article-journal","volume":"7"},"uris":["http://www.mendeley.com/documents/?uuid=901dcbd4-4a6c-4bdb-a809-f84d1d4e5af5"]}],"mendeley":{"formattedCitation":"(Ciribilli et al., 2016)","plainTextFormattedCitation":"(Ciribilli et al., 2016)","previouslyFormattedCitation":"(Ciribilli et al., 2016)"},"properties":{"noteIndex":0},"schema":"https://github.com/citation-style-language/schema/raw/master/csl-citation.json"}</w:delInstrText>
        </w:r>
        <w:r w:rsidR="001220F7" w:rsidDel="006E2663">
          <w:fldChar w:fldCharType="separate"/>
        </w:r>
        <w:r w:rsidR="001220F7" w:rsidRPr="00704B57" w:rsidDel="006E2663">
          <w:rPr>
            <w:noProof/>
          </w:rPr>
          <w:delText>(Ciribilli et al., 2016)</w:delText>
        </w:r>
        <w:r w:rsidR="001220F7" w:rsidDel="006E2663">
          <w:fldChar w:fldCharType="end"/>
        </w:r>
        <w:r w:rsidR="001220F7" w:rsidDel="006E2663">
          <w:delText xml:space="preserve">, and GNL3 </w:delText>
        </w:r>
        <w:r w:rsidR="001220F7" w:rsidDel="006E2663">
          <w:fldChar w:fldCharType="begin" w:fldLock="1"/>
        </w:r>
        <w:r w:rsidR="001220F7" w:rsidDel="006E2663">
          <w:delInstrText>ADDIN CSL_CITATION {"citationItems":[{"id":"ITEM-1","itemData":{"DOI":"10.1038/onc.2011.507","ISSN":"1476-5594","PMID":"22081066","abstract":"Nucleostemin (NS), a nucleolar GTPase, is highly expressed in stem/progenitor cells and in most cancer cells. However, little is known about the regulation of its expression. Here, we identify the NS gene as a novel direct transcriptional target of the c-Myc oncoprotein. We show that Myc overexpression enhances NS transcription in cultured cells and in pre-neoplastic B cells from Eμ-myc transgenic mice. Consistent with NS being downstream of Myc, NS expression parallels that of Myc in a large panel of human cancer cell lines. Using chromatin immunoprecipitation we show that c-Myc binds to a well-conserved E-box in the NS promoter. Critically, we show NS haploinsufficiency profoundly delays Myc-induced cancer formation in vivo. NS+/-Eμ-myc transgenic mice have much slower rates of B-cell lymphoma development, with life spans twice that of their wild-type littermates. Moreover, we demonstrate that NS is essential for the proliferation of Myc-overexpressing cells in cultured cells and in vivo: impaired lymphoma development was associated with a drastic decrease of c-Myc-induced proliferation of pre-tumoural B cells. Finally, we provide evidence that in cell culture NS controls cell proliferation independently of p53 and that NS haploinsufficiency significantly delays lymphomagenesis in p53-deficient mice. Together these data indicate that NS functions downstream of Myc as a rate-limiting regulator of cell proliferation and transformation, independently from its putative role within the p53 pathway. Targeting NS is therefore expected to compromise early tumour development irrespectively of the p53 status.","author":[{"dropping-particle":"","family":"Zwolinska","given":"A. K.","non-dropping-particle":"","parse-names":false,"suffix":""},{"dropping-particle":"","family":"Heagle Whiting","given":"A.","non-dropping-particle":"","parse-names":false,"suffix":""},{"dropping-particle":"","family":"Beekman","given":"C.","non-dropping-particle":"","parse-names":false,"suffix":""},{"dropping-particle":"","family":"Sedivy","given":"J. M.","non-dropping-particle":"","parse-names":false,"suffix":""},{"dropping-particle":"","family":"Marine","given":"J-C","non-dropping-particle":"","parse-names":false,"suffix":""}],"container-title":"Oncogene","id":"ITEM-1","issue":"28","issued":{"date-parts":[["2012","7","12"]]},"page":"3311-21","title":"Suppression of Myc oncogenic activity by nucleostemin haploinsufficiency.","type":"article-journal","volume":"31"},"uris":["http://www.mendeley.com/documents/?uuid=bf7934ba-1a27-41c7-a881-ebbc6eb1cc2c"]}],"mendeley":{"formattedCitation":"(Zwolinska et al., 2012)","plainTextFormattedCitation":"(Zwolinska et al., 2012)","previouslyFormattedCitation":"(Zwolinska et al., 2012)"},"properties":{"noteIndex":0},"schema":"https://github.com/citation-style-language/schema/raw/master/csl-citation.json"}</w:delInstrText>
        </w:r>
        <w:r w:rsidR="001220F7" w:rsidDel="006E2663">
          <w:fldChar w:fldCharType="separate"/>
        </w:r>
        <w:r w:rsidR="001220F7" w:rsidRPr="00704B57" w:rsidDel="006E2663">
          <w:rPr>
            <w:noProof/>
          </w:rPr>
          <w:delText>(Zwolinska et al., 2012)</w:delText>
        </w:r>
        <w:r w:rsidR="001220F7" w:rsidDel="006E2663">
          <w:fldChar w:fldCharType="end"/>
        </w:r>
        <w:r w:rsidR="001220F7" w:rsidDel="006E2663">
          <w:delText xml:space="preserve">, among others. </w:delText>
        </w:r>
        <w:r w:rsidR="00795BD4" w:rsidDel="006E2663">
          <w:delText xml:space="preserve">However, other genes have not been implicated in MYC pathways:  </w:delText>
        </w:r>
        <w:r w:rsidR="00795BD4" w:rsidRPr="00FD4E9D" w:rsidDel="006E2663">
          <w:delText>METTL13</w:delText>
        </w:r>
        <w:r w:rsidR="00795BD4" w:rsidDel="006E2663">
          <w:delText>, NOA1, MARS2, et</w:delText>
        </w:r>
        <w:r w:rsidR="002F6DB6" w:rsidDel="006E2663">
          <w:delText xml:space="preserve">c. </w:delText>
        </w:r>
      </w:del>
      <w:del w:id="47" w:author="Delaney" w:date="2021-03-27T04:46:00Z">
        <w:r w:rsidR="002F6DB6" w:rsidDel="008709AB">
          <w:delText>We investigated multiple previously published MYC gene sets (</w:delText>
        </w:r>
        <w:r w:rsidR="002F6DB6" w:rsidRPr="006E3FC9" w:rsidDel="008709AB">
          <w:rPr>
            <w:b/>
            <w:bCs/>
          </w:rPr>
          <w:delText xml:space="preserve">Supplementary Table </w:delText>
        </w:r>
        <w:r w:rsidR="002F6DB6" w:rsidDel="008709AB">
          <w:rPr>
            <w:b/>
            <w:bCs/>
          </w:rPr>
          <w:delText>12</w:delText>
        </w:r>
        <w:r w:rsidR="002F6DB6" w:rsidDel="008709AB">
          <w:delText xml:space="preserve">) </w:delText>
        </w:r>
        <w:r w:rsidR="00CA190B" w:rsidDel="008709AB">
          <w:fldChar w:fldCharType="begin" w:fldLock="1"/>
        </w:r>
        <w:r w:rsidR="00E47A30" w:rsidDel="008709AB">
          <w:delInstrText>ADDIN CSL_CITATION {"citationItems":[{"id":"ITEM-1","itemData":{"DOI":"10.1016/S1535-6108(03)00197-1","ISSN":"1535-6108","PMID":"14522256","abstract":"Increased Myc gene copy number is observed in human prostate cancer. To define Myc's functional role, we generated transgenic mice expressing human c-Myc in the mouse prostate. All mice developed murine prostatic intraepithelial neoplasia followed by invasive adenocarcinoma. Microarray-based expression profiling identified a Myc prostate cancer expression signature, which included the putative human tumor suppressor NXK3.1. Human prostate tumor databases revealed modules of human genes that varied in concert with the Myc prostate cancer signature. This module includes the Pim-1 kinase, a gene known to cooperate with Myc in tumorigenesis, and defines a subset of human, \"Myc-like\" human cancers. This approach illustrates how genomic technologies can be applied to mouse cancer models to guide evaluation of human tumor databases.","author":[{"dropping-particle":"","family":"Ellwood-Yen","given":"Katharine","non-dropping-particle":"","parse-names":false,"suffix":""},{"dropping-particle":"","family":"Graeber","given":"Thomas G.","non-dropping-particle":"","parse-names":false,"suffix":""},{"dropping-particle":"","family":"Wongvipat","given":"John","non-dropping-particle":"","parse-names":false,"suffix":""},{"dropping-particle":"","family":"Iruela-Arispe","given":"M. Luisa","non-dropping-particle":"","parse-names":false,"suffix":""},{"dropping-particle":"","family":"Zhang","given":"JianFeng","non-dropping-particle":"","parse-names":false,"suffix":""},{"dropping-particle":"","family":"Matusik","given":"Robert","non-dropping-particle":"","parse-names":false,"suffix":""},{"dropping-particle":"V.","family":"Thomas","given":"George","non-dropping-particle":"","parse-names":false,"suffix":""},{"dropping-particle":"","family":"Sawyers","given":"Charles L.","non-dropping-particle":"","parse-names":false,"suffix":""}],"container-title":"Cancer cell","id":"ITEM-1","issue":"3","issued":{"date-parts":[["2003","9"]]},"page":"223-38","title":"Myc-driven murine prostate cancer shares molecular features with human prostate tumors.","type":"article-journal","volume":"4"},"uris":["http://www.mendeley.com/documents/?uuid=29101bea-e15a-44a5-9a2b-14e26c313b11"]},{"id":"ITEM-2","itemData":{"DOI":"10.1128/MCB.01442-09","ISSN":"1098-5549","PMID":"20123981","abstract":"It has been proposed that c-Myc proapoptotic activity accounts for most of its restraint of tumor formation. We established a telomerase-immortalized human epithelial cell line expressing an activatable c-Myc protein. We found that c-Myc activation induces, in addition to increased sensitivity to apoptosis, reductions in cell motility and invasiveness. Transcriptome analysis revealed that urokinase (uPA) and uPA receptor (uPAR) were strongly downregulated by c-Myc. Evidence is provided that the repression of uPA and uPAR may account for most of the antimigratory and proapoptotic activities of c-Myc. c-Myc is known to cooperate with Ras in cellular transformation. We therefore investigated if this cooperation could converge in the control of uPA/uPAR expression. We found that Ras is able to block the effects of c-Myc activation on apoptosis and cellular motility but not on cell invasiveness. Accordingly, the activation of c-Myc in the context of Ras expression had only minor influence on uPAR expression but still had a profound repressive effect on uPA expression. Thus, the differential regulation of uPA and uPAR by c-Myc and Ras correlates with the effects of these two oncoproteins on cell motility, invasiveness, and survival. In conclusion, we have discovered a novel link between c-Myc and uPA/uPAR. We propose that reductions of cell motility and invasiveness could contribute to the inhibition of tumorigenesis by c-Myc and that the regulation of uPA and uPAR expression may be a component of the ability of c-Myc to reduce motility and invasiveness.","author":[{"dropping-particle":"","family":"Alfano","given":"Daniela","non-dropping-particle":"","parse-names":false,"suffix":""},{"dropping-particle":"","family":"Votta","given":"Giuseppina","non-dropping-particle":"","parse-names":false,"suffix":""},{"dropping-particle":"","family":"Schulze","given":"Almut","non-dropping-particle":"","parse-names":false,"suffix":""},{"dropping-particle":"","family":"Downward","given":"Julian","non-dropping-particle":"","parse-names":false,"suffix":""},{"dropping-particle":"","family":"Caputi","given":"Mario","non-dropping-particle":"","parse-names":false,"suffix":""},{"dropping-particle":"","family":"Stoppelli","given":"Maria Patrizia","non-dropping-particle":"","parse-names":false,"suffix":""},{"dropping-particle":"","family":"Iaccarino","given":"Ingram","non-dropping-particle":"","parse-names":false,"suffix":""}],"container-title":"Molecular and cellular biology","id":"ITEM-2","issue":"7","issued":{"date-parts":[["2010","4"]]},"page":"1838-51","title":"Modulation of cellular migration and survival by c-Myc through the downregulation of urokinase (uPA) and uPA receptor.","type":"article-journal","volume":"30"},"uris":["http://www.mendeley.com/documents/?uuid=a893681a-c2d6-4850-91cb-10842e6bf8cf"]},{"id":"ITEM-3","itemData":{"DOI":"10.1093/nar/gkn653","ISSN":"1362-4962","PMID":"18832364","abstract":"The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tools.","author":[{"dropping-particle":"","family":"Schaefer","given":"Carl F.","non-dropping-particle":"","parse-names":false,"suffix":""},{"dropping-particle":"","family":"Anthony","given":"Kira","non-dropping-particle":"","parse-names":false,"suffix":""},{"dropping-particle":"","family":"Krupa","given":"Shiva","non-dropping-particle":"","parse-names":false,"suffix":""},{"dropping-particle":"","family":"Buchoff","given":"Jeffrey","non-dropping-particle":"","parse-names":false,"suffix":""},{"dropping-particle":"","family":"Day","given":"Matthew","non-dropping-particle":"","parse-names":false,"suffix":""},{"dropping-particle":"","family":"Hannay","given":"Timo","non-dropping-particle":"","parse-names":false,"suffix":""},{"dropping-particle":"","family":"Buetow","given":"Kenneth H.","non-dropping-particle":"","parse-names":false,"suffix":""}],"container-title":"Nucleic acids research","id":"ITEM-3","issue":"Database issue","issued":{"date-parts":[["2009","1"]]},"page":"D674-9","title":"PID: the Pathway Interaction Database.","type":"article-journal","volume":"37"},"uris":["http://www.mendeley.com/documents/?uuid=60305312-27b4-4660-973f-9631f5a4f28b"]},{"id":"ITEM-4","itemData":{"DOI":"10.1038/nature04296","ISSN":"0028-0836","abstract":"Oncogenic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biology","id":"ITEM-5","issue":"10","issued":{"date-parts":[["2003"]]},"page":"R69","title":"An integrated database of genes responsive to the Myc oncogenic transcription factor: identification of direct genomic targets.","type":"article-journal","volume":"4"},"uris":["http://www.mendeley.com/documents/?uuid=ea15f08f-74b6-49f2-9131-b7e9b125bd18"]},{"id":"ITEM-6","itemData":{"DOI":"10.1158/0008-5472.CAN-15-2906","ISSN":"0008-5472","PMID":"27923830","abstract":"Myc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Research","id":"ITEM-6","issue":"4","issued":{"date-parts":[["2017","2","15"]]},"page":"971-981","title":"A Myc Activity Signature Predicts Poor Clinical Outcomes in Myc-Associated Cancers","type":"article-journal","volume":"77"},"uris":["http://www.mendeley.com/documents/?uuid=0fb91a57-b49f-3d8d-8ab7-b43b8540819e"]},{"id":"ITEM-7","itemData":{"DOI":"10.1371/journal.pone.0026057","ISBN":"2009032128","ISSN":"1932-6203","PMID":"22039435","abstract":"The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one","id":"ITEM-7","issue":"10","issued":{"date-parts":[["2011"]]},"page":"e26057","title":"Cell-type independent MYC target genes reveal a primordial signature involved in biomass accumulation.","type":"article-journal","volume":"6"},"uris":["http://www.mendeley.com/documents/?uuid=aa4ac6de-97bc-4970-8219-5ef88d2ef823"]},{"id":"ITEM-8","itemData":{"DOI":"10.1073/pnas.082005599","ISSN":"0027-8424","PMID":"11983916","abstract":"To identify target genes of the oncogenic transcription factor c-MYC, serial analysis of gene expression (SAGE) was performed after adenoviral expression of c-MYC in primary human umbilical vein endothelial cells: 216 different SAGE tags, corresponding to unique mRNAs, were induced, whereas 260 tags were repressed after c-MYC expression (P &lt; 0.05). The induction of 53 genes was confirmed by using microarray analysis and quantitative real-time PCR: among these genes was MetAP2/p67, which encodes an activator of translational initiation and represents a validated target for inhibition of neovascularization. Furthermore, c-MYC induced the cell cycle regulatory genes CDC2-L1, Cyclin E binding protein 1, and Cyclin B1. The DNA repair genes BRCA1, MSH2, and APEX were induced by c-MYC, suggesting that c-MYC couples DNA replication to processes preserving the integrity of the genome. MNT, a MAX-binding antagonist of c-MYC function, was up-regulated, implying a negative feedback loop. In vivo promoter occupancy by c-MYC was detected by chromatin immunoprecipitation for CDK4, Prohibitin, MNT, Cyclin B1, and Cyclin E binding protein 1, showing that these genes are direct c-MYC targets. The c-MYC-regulated genes/tags identified here will help to define the set of bona fide c-MYC targets and may have potential therapeutic value for inhibition of cancer cell proliferation, tumor-vascularization, and restenosis.","author":[{"dropping-particle":"","family":"Menssen","given":"Antje","non-dropping-particle":"","parse-names":false,"suffix":""},{"dropping-particle":"","family":"Hermeking","given":"Heiko","non-dropping-particle":"","parse-names":false,"suffix":""}],"container-title":"Proceedings of the National Academy of Sciences of the United States of America","id":"ITEM-8","issue":"9","issued":{"date-parts":[["2002","4","30"]]},"page":"6274-9","title":"Characterization of the c-MYC-regulated transcriptome by SAGE: identification and analysis of c-MYC target genes.","type":"article-journal","volume":"99"},"uris":["http://www.mendeley.com/documents/?uuid=1103a988-4ed6-419a-8011-2b68e1c19c7d"]},{"id":"ITEM-9","itemData":{"DOI":"10.1073/pnas.97.7.3260","ISSN":"0027-8424","PMID":"10737792","abstract":"MYC affects normal and neoplastic cell proliferation by altering gene expression, but the precise pathways remain unclear. We used oligonucleotide microarray analysis of 6,416 genes and expressed sequence tags to determine changes in gene expression caused by activation of c-MYC in primary human fibroblasts. In these experiments, 27 genes were consistently induced, and 9 genes were repressed. The identity of the genes revealed that MYC may affect many aspects of cell physiology altered in transformed cells: cell growth, cell cycle, adhesion, and cytoskeletal organization. Identified targets possibly linked to MYC's effects on cell growth include the nucleolar proteins nucleolin and fibrillarin, as well as the eukaryotic initiation factor 5A. Among the cell cycle genes identified as targets, the G1 cyclin D2 and the cyclin-dependent kinase binding protein CksHs2 were induced whereas the cyclin-dependent kinase inhibitor p21(Cip1) was repressed. A role for MYC in regulating cell adhesion and structure is suggested by repression of genes encoding the extracellular matrix proteins fibronectin and collagen, and the cytoskeletal protein tropomyosin. A possible mechanism for MYC-mediated apoptosis was revealed by identification of the tumor necrosis factor receptor associated protein TRAP1 as a MYC target. Finally, two immunophilins, peptidyl-prolyl cis-trans isomerase F and FKBP52, the latter of which plays a role in cell division in Arabidopsis, were up-regulated by MYC. We also explored pattern-matching methods as an alternative approach for identifying MYC target genes. The genes that displayed an expression profile most similar to endogenous Myc in microarray-based expression profiling of myeloid differentiation models were highly enriched for MYC target genes.","author":[{"dropping-particle":"","family":"Coller","given":"Hilary A.","non-dropping-particle":"","parse-names":false,"suffix":""},{"dropping-particle":"","family":"Grandori","given":"Carla","non-dropping-particle":"","parse-names":false,"suffix":""},{"dropping-particle":"","family":"Tamayo","given":"Pablo","non-dropping-particle":"","parse-names":false,"suffix":""},{"dropping-particle":"","family":"Colbert","given":"Trent","non-dropping-particle":"","parse-names":false,"suffix":""},{"dropping-particle":"","family":"Lander","given":"Eric S.","non-dropping-particle":"","parse-names":false,"suffix":""},{"dropping-particle":"","family":"Eisenman","given":"Robert N.","non-dropping-particle":"","parse-names":false,"suffix":""},{"dropping-particle":"","family":"Golub","given":"Todd R.","non-dropping-particle":"","parse-names":false,"suffix":""}],"container-title":"Proceedings of the National Academy of Sciences of the United States of America","id":"ITEM-9","issue":"7","issued":{"date-parts":[["2000","3","28"]]},"page":"3260-5","title":"Expression analysis with oligonucleotide microarrays reveals that MYC regulates genes involved in growth, cell cycle, signaling, and adhesion.","type":"article-journal","volume":"97"},"uris":["http://www.mendeley.com/documents/?uuid=c88c54af-2f9d-42d4-bb2f-5f33500b253f"]},{"id":"ITEM-10","itemData":{"DOI":"10.1093/nar/29.2.397","ISSN":"1362-4962","PMID":"11139609","abstract":"The proto-oncogene c-myc (myc) encodes a transcription factor (Myc) that promotes growth, proliferation and apoptosis. Myc has been suggested to induce these effects by induction/repression of downstream genes. Here we report the identification of potential Myc target genes in a human B cell line that grows and proliferates depending on conditional myc expression. Oligonucleotide microarrays were applied to identify downstream genes of Myc at the level of cytoplasmic mRNA. In addition, we identified potential Myc target genes in nuclear run-on experiments by changes in their transcription rate. The identified genes belong to gene classes whose products are involved in amino acid/protein synthesis, lipid metabolism, protein turnover/folding, nucleotide/DNA synthesis, transport, nucleolus function/RNA binding, transcription and splicing, oxidative stress and signal transduction. The identified targets support our current view that myc acts as a master gene for growth control and increases transcription of a large variety of genes.","author":[{"dropping-particle":"","family":"Schuhmacher","given":"M.","non-dropping-particle":"","parse-names":false,"suffix":""},{"dropping-particle":"","family":"Kohlhuber","given":"F","non-dropping-particle":"","parse-names":false,"suffix":""},{"dropping-particle":"","family":"Hölzel","given":"M","non-dropping-particle":"","parse-names":false,"suffix":""},{"dropping-particle":"","family":"Kaiser","given":"C","non-dropping-particle":"","parse-names":false,"suffix":""},{"dropping-particle":"","family":"Burtscher","given":"H","non-dropping-particle":"","parse-names":false,"suffix":""},{"dropping-particle":"","family":"Jarsch","given":"M","non-dropping-particle":"","parse-names":false,"suffix":""},{"dropping-particle":"","family":"Bornkamm","given":"G W","non-dropping-particle":"","parse-names":false,"suffix":""},{"dropping-particle":"","family":"Laux","given":"G","non-dropping-particle":"","parse-names":false,"suffix":""},{"dropping-particle":"","family":"Polack","given":"A","non-dropping-particle":"","parse-names":false,"suffix":""},{"dropping-particle":"","family":"Weidle","given":"U H","non-dropping-particle":"","parse-names":false,"suffix":""},{"dropping-particle":"","family":"Eick","given":"D","non-dropping-particle":"","parse-names":false,"suffix":""}],"container-title":"Nucleic acids research","id":"ITEM-10","issue":"2","issued":{"date-parts":[["2001","1","15"]]},"page":"397-406","title":"The transcriptional program of a human B cell line in response to Myc.","type":"article-journal","volume":"29"},"uris":["http://www.mendeley.com/documents/?uuid=acf4c36f-04ba-4944-aba8-613051c296ae"]},{"id":"ITEM-11","itemData":{"DOI":"10.1196/annals.1339.047","ISSN":"0077-8923","PMID":"16382050","abstract":"The involvement of the c-Myc transcription factor in neoplastic transformation is well documented. However, which of its numerous target genes are crucial for tumorigenesis remains a frequently contested issue. We have recently established a non-transgenic murine model for B-cell lymphoma based on neoplastic conversion of p53-null bone marrow cells by conditionally active Myc. Using this model, we have identified a number of genes whose expression levels are affected by Myc during B-lymphomagenesis. Here we discuss their possible roles in neoplastic processes and describe an experimental approach allowing in vivo validation of these roles. We demonstrate that lymphoma cells overexpressing one of the Myc targets, the interleukin-10 receptor gene, have a very strong selective advantage over low IL10R expressors. Furthermore, Mcl1, a presumptive IL10R effector, also confers selective advantages when overexpressed in Myc-transformed hematopoietic cells. Thus, both IL10R and Mcl1 might be amenable to therapeutic interventions, and new targets can be identified and validated using the selection approach.","author":[{"dropping-particle":"","family":"Yu","given":"Duonan","non-dropping-particle":"","parse-names":false,"suffix":""},{"dropping-particle":"","family":"Cozma","given":"Diana","non-dropping-particle":"","parse-names":false,"suffix":""},{"dropping-particle":"","family":"Park","given":"Andrea","non-dropping-particle":"","parse-names":false,"suffix":""},{"dropping-particle":"","family":"Thomas-Tikhonenko","given":"Andrei","non-dropping-particle":"","parse-names":false,"suffix":""}],"container-title":"Annals of the New York Academy of Sciences","id":"ITEM-11","issue":"1","issued":{"date-parts":[["2005","11"]]},"page":"145-59","title":"Functional validation of genes implicated in lymphomagenesis: an in vivo selection assay using a Myc-induced B-cell tumor.","type":"article-journal","volume":"1059"},"uris":["http://www.mendeley.com/documents/?uuid=01e4bc5a-5183-45b7-91dd-016ebab4e439"]},{"id":"ITEM-12","itemData":{"DOI":"10.1126/science.aao2793","ISSN":"1095-9203","PMID":"29622725","abstract":"Defining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N.Y.)","id":"ITEM-12","issue":"6390","issued":{"date-parts":[["2018"]]},"page":"800-805","title":"SLAM-seq defines direct gene-regulatory functions of the BRD4-MYC axis.","type":"article-journal","volume":"360"},"uris":["http://www.mendeley.com/documents/?uuid=bd20854d-b40c-411e-a200-6eaceda48100"]}],"mendeley":{"formattedCitation":"(Alfano et al., 2010; Bild et al., 2006; Coller et al., 2000; Ellwood-Yen et al., 2003; Ji et al., 2011; Jung et al., 2017; Menssen and Hermeking, 2002; Muhar et al., 2018; Schaefer et al., 2009; Schuhmacher et al., 2001; Yu et al., 2005; Zeller et al., 2003)","plainTextFormattedCitation":"(Alfano et al., 2010; Bild et al., 2006; Coller et al., 2000; Ellwood-Yen et al., 2003; Ji et al., 2011; Jung et al., 2017; Menssen and Hermeking, 2002; Muhar et al., 2018; Schaefer et al., 2009; Schuhmacher et al., 2001; Yu et al., 2005; Zeller et al., 2003)","previouslyFormattedCitation":"(Alfano et al., 2010; Bild et al., 2006; Coller et al., 2000; Ellwood-Yen et al., 2003; Ji et al., 2011; Jung et al., 2017; Menssen and Hermeking, 2002; Muhar et al., 2018; Schaefer et al., 2009; Schuhmacher et al., 2001; Yu et al., 2005; Zeller et al., 2003)"},"properties":{"noteIndex":0},"schema":"https://github.com/citation-style-language/schema/raw/master/csl-citation.json"}</w:delInstrText>
        </w:r>
        <w:r w:rsidR="00CA190B" w:rsidDel="008709AB">
          <w:fldChar w:fldCharType="separate"/>
        </w:r>
        <w:r w:rsidR="00CA190B" w:rsidRPr="001E2747" w:rsidDel="008709AB">
          <w:rPr>
            <w:noProof/>
          </w:rPr>
          <w:delText>(Alfano et al., 2010; Bild et al., 2006; Coller et al., 2000; Ellwood-Yen et al., 2003; Ji et al., 2011; Jung et al., 2017; Menssen and Hermeking, 2002; Muhar et al., 2018; Schaefer et al., 2009; Schuhmacher et al., 2001; Yu et al., 2005; Zeller et al., 2003)</w:delText>
        </w:r>
        <w:r w:rsidR="00CA190B" w:rsidDel="008709AB">
          <w:fldChar w:fldCharType="end"/>
        </w:r>
        <w:r w:rsidR="00CA190B" w:rsidDel="008709AB">
          <w:delText xml:space="preserve"> </w:delText>
        </w:r>
        <w:r w:rsidR="002F6DB6" w:rsidDel="008709AB">
          <w:delText>and observed that they were quite dissimilar from one another and featured only a small amount of overlap with these 67 genes (</w:delText>
        </w:r>
        <w:r w:rsidR="002F6DB6" w:rsidRPr="002F6DB6" w:rsidDel="008709AB">
          <w:rPr>
            <w:b/>
            <w:bCs/>
          </w:rPr>
          <w:delText>Fig. 5c</w:delText>
        </w:r>
        <w:r w:rsidR="002F6DB6" w:rsidDel="008709AB">
          <w:delText xml:space="preserve">). </w:delText>
        </w:r>
        <w:r w:rsidR="00795BD4" w:rsidDel="008709AB">
          <w:delText>Of note, 1</w:delText>
        </w:r>
        <w:r w:rsidR="002F6DB6" w:rsidDel="008709AB">
          <w:delText>9</w:delText>
        </w:r>
        <w:r w:rsidR="00795BD4" w:rsidDel="008709AB">
          <w:delText xml:space="preserve"> genes in the </w:delText>
        </w:r>
        <w:r w:rsidR="002F6DB6" w:rsidDel="008709AB">
          <w:delText>67</w:delText>
        </w:r>
        <w:r w:rsidR="00795BD4" w:rsidDel="008709AB">
          <w:delText>-gene signature were not present in the 16 previously published MYC gene sets we investigated as part of this study</w:delText>
        </w:r>
        <w:r w:rsidR="0060623D" w:rsidDel="008709AB">
          <w:delText>.</w:delText>
        </w:r>
        <w:r w:rsidR="00AB6AC9" w:rsidDel="008709AB">
          <w:delText xml:space="preserve"> </w:delText>
        </w:r>
        <w:r w:rsidR="002F6DB6" w:rsidDel="008709AB">
          <w:delText xml:space="preserve">However, our signature </w:delText>
        </w:r>
        <w:r w:rsidR="00AB6AC9" w:rsidDel="008709AB">
          <w:delText>performs comparably to, if not better than, most previously published sets of MYC-upregulated genes in terms of correlation with MYC expression across CCLE cell lines (</w:delText>
        </w:r>
        <w:r w:rsidR="00AB6AC9" w:rsidRPr="00360490" w:rsidDel="008709AB">
          <w:rPr>
            <w:b/>
            <w:bCs/>
          </w:rPr>
          <w:delText xml:space="preserve">Fig. </w:delText>
        </w:r>
        <w:r w:rsidR="00AB6AC9" w:rsidDel="008709AB">
          <w:rPr>
            <w:b/>
            <w:bCs/>
          </w:rPr>
          <w:delText>5</w:delText>
        </w:r>
        <w:r w:rsidR="009561E0" w:rsidDel="008709AB">
          <w:rPr>
            <w:b/>
            <w:bCs/>
          </w:rPr>
          <w:delText>d</w:delText>
        </w:r>
        <w:r w:rsidR="00AB6AC9" w:rsidDel="008709AB">
          <w:delText>)</w:delText>
        </w:r>
        <w:r w:rsidR="009561E0" w:rsidDel="008709AB">
          <w:delText xml:space="preserve"> and in terms of prognostic value (</w:delText>
        </w:r>
        <w:r w:rsidR="009561E0" w:rsidRPr="00360490" w:rsidDel="008709AB">
          <w:rPr>
            <w:b/>
            <w:bCs/>
          </w:rPr>
          <w:delText xml:space="preserve">Fig. </w:delText>
        </w:r>
        <w:r w:rsidR="009561E0" w:rsidDel="008709AB">
          <w:rPr>
            <w:b/>
            <w:bCs/>
          </w:rPr>
          <w:delText>5e</w:delText>
        </w:r>
        <w:r w:rsidR="009561E0" w:rsidDel="008709AB">
          <w:delText>)</w:delText>
        </w:r>
        <w:r w:rsidR="00AB6AC9" w:rsidDel="008709AB">
          <w:delText>.</w:delText>
        </w:r>
      </w:del>
      <w:del w:id="48" w:author="Delaney" w:date="2021-03-27T04:16:00Z">
        <w:r w:rsidR="00EE1E1A" w:rsidDel="007F3A50">
          <w:delText xml:space="preserve"> In summary, our 43-gene signature contains both previously identified and novel MYC-associated genes.</w:delText>
        </w:r>
      </w:del>
    </w:p>
    <w:p w14:paraId="4D980B6D" w14:textId="12A02C2C" w:rsidR="001503A8" w:rsidRPr="004755EB" w:rsidRDefault="001503A8" w:rsidP="004755EB">
      <w:pPr>
        <w:spacing w:line="480" w:lineRule="auto"/>
        <w:jc w:val="both"/>
      </w:pPr>
      <w:r>
        <w:br w:type="page"/>
      </w:r>
    </w:p>
    <w:p w14:paraId="391B05C5" w14:textId="4313D5E1" w:rsidR="00E10566" w:rsidRPr="00675791" w:rsidRDefault="00185812" w:rsidP="00E10566">
      <w:pPr>
        <w:tabs>
          <w:tab w:val="left" w:pos="3086"/>
        </w:tabs>
        <w:spacing w:line="480" w:lineRule="auto"/>
        <w:outlineLvl w:val="0"/>
        <w:rPr>
          <w:b/>
        </w:rPr>
      </w:pPr>
      <w:r w:rsidRPr="00264C29">
        <w:rPr>
          <w:b/>
        </w:rPr>
        <w:lastRenderedPageBreak/>
        <w:t>Discussion</w:t>
      </w:r>
    </w:p>
    <w:p w14:paraId="6B7C7C07" w14:textId="564C2EB1" w:rsidR="00312795" w:rsidRDefault="00FA54E8" w:rsidP="00312795">
      <w:pPr>
        <w:spacing w:line="480" w:lineRule="auto"/>
        <w:jc w:val="both"/>
      </w:pPr>
      <w:r>
        <w:tab/>
      </w:r>
      <w:r w:rsidR="00E73B77">
        <w:t>MYC</w:t>
      </w:r>
      <w:r w:rsidR="00132E63">
        <w:t xml:space="preserve"> </w:t>
      </w:r>
      <w:r w:rsidR="00115891">
        <w:t xml:space="preserve">and its </w:t>
      </w:r>
      <w:r w:rsidR="00511BA4">
        <w:t xml:space="preserve">associated </w:t>
      </w:r>
      <w:r w:rsidR="00115891">
        <w:t xml:space="preserve">network of </w:t>
      </w:r>
      <w:r w:rsidR="00511BA4">
        <w:t xml:space="preserve">interacting </w:t>
      </w:r>
      <w:r w:rsidR="00777109">
        <w:t xml:space="preserve">gene products </w:t>
      </w:r>
      <w:r w:rsidR="00115891">
        <w:t xml:space="preserve">are important to </w:t>
      </w:r>
      <w:r w:rsidR="00777109">
        <w:t xml:space="preserve"> the regulation of gene transcription and have been implicated in the pathogenesis of </w:t>
      </w:r>
      <w:r w:rsidR="00115891">
        <w:t>most types of human cancer</w:t>
      </w:r>
      <w:r w:rsidR="0022559C">
        <w:t xml:space="preserve"> </w:t>
      </w:r>
      <w:r w:rsidR="00DE25C0">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DE25C0">
        <w:fldChar w:fldCharType="separate"/>
      </w:r>
      <w:r w:rsidR="00704B57" w:rsidRPr="00704B57">
        <w:rPr>
          <w:noProof/>
        </w:rPr>
        <w:t>(Schaub et al., 2018)</w:t>
      </w:r>
      <w:r w:rsidR="00DE25C0">
        <w:fldChar w:fldCharType="end"/>
      </w:r>
      <w:r w:rsidR="00777109">
        <w:t xml:space="preserve">. Here we have performed a multi-cancer </w:t>
      </w:r>
      <w:r w:rsidR="00FE7A4A">
        <w:t xml:space="preserve">transcriptomic </w:t>
      </w:r>
      <w:r w:rsidR="00777109">
        <w:t xml:space="preserve">analysis </w:t>
      </w:r>
      <w:r w:rsidR="00FE7A4A">
        <w:t>on</w:t>
      </w:r>
      <w:r w:rsidR="004075B8">
        <w:t xml:space="preserve"> transgenic mouse</w:t>
      </w:r>
      <w:r w:rsidR="00FE7A4A">
        <w:t xml:space="preserve"> models</w:t>
      </w:r>
      <w:r w:rsidR="004075B8">
        <w:t xml:space="preserve"> to reveal that </w:t>
      </w:r>
      <w:r w:rsidR="005A3BBE">
        <w:t xml:space="preserve">although </w:t>
      </w:r>
      <w:r w:rsidR="007C70B6">
        <w:t xml:space="preserve">the </w:t>
      </w:r>
      <w:r w:rsidR="005A3BBE">
        <w:t xml:space="preserve">genes differentially expressed in </w:t>
      </w:r>
      <w:r w:rsidR="004075B8">
        <w:t>MYC</w:t>
      </w:r>
      <w:r w:rsidR="005A3BBE">
        <w:t xml:space="preserve">-driven tumorigenesis </w:t>
      </w:r>
      <w:r w:rsidR="007C70B6">
        <w:t xml:space="preserve">depend on the tissue in </w:t>
      </w:r>
      <w:r w:rsidR="00E26153">
        <w:t>which MYC</w:t>
      </w:r>
      <w:r w:rsidR="007C70B6">
        <w:t xml:space="preserve"> is overexpressed,</w:t>
      </w:r>
      <w:r w:rsidR="004075B8">
        <w:t xml:space="preserve"> </w:t>
      </w:r>
      <w:r w:rsidR="007C70B6">
        <w:t xml:space="preserve">a common </w:t>
      </w:r>
      <w:r w:rsidR="00E26153">
        <w:t xml:space="preserve">gene expression </w:t>
      </w:r>
      <w:r w:rsidR="007C70B6">
        <w:t xml:space="preserve">pattern of tissue dedifferentiation </w:t>
      </w:r>
      <w:r w:rsidR="002C6BF7">
        <w:t>emerges across</w:t>
      </w:r>
      <w:r w:rsidR="00E26153">
        <w:t xml:space="preserve"> different types of MYC-driven tumors</w:t>
      </w:r>
      <w:r w:rsidR="007C70B6">
        <w:t>.</w:t>
      </w:r>
    </w:p>
    <w:p w14:paraId="43A8182A" w14:textId="2CB1D34B" w:rsidR="00312795" w:rsidRDefault="00312795" w:rsidP="00312795">
      <w:pPr>
        <w:spacing w:line="480" w:lineRule="auto"/>
        <w:jc w:val="both"/>
      </w:pPr>
      <w:r>
        <w:tab/>
      </w:r>
      <w:r w:rsidRPr="00675791">
        <w:rPr>
          <w:color w:val="000000" w:themeColor="text1"/>
        </w:rPr>
        <w:t xml:space="preserve">Our results are the first to look across multiple MYC-driven conditional transgenic mouse models.  </w:t>
      </w:r>
      <w:r w:rsidR="004F3067">
        <w:t xml:space="preserve">We identified MYC-driven differential gene expression profiles in </w:t>
      </w:r>
      <w:r w:rsidR="004F3067" w:rsidRPr="00675791">
        <w:rPr>
          <w:color w:val="000000" w:themeColor="text1"/>
        </w:rPr>
        <w:t>BCL (3</w:t>
      </w:r>
      <w:r w:rsidR="004F3067">
        <w:rPr>
          <w:color w:val="000000" w:themeColor="text1"/>
        </w:rPr>
        <w:t>843</w:t>
      </w:r>
      <w:r w:rsidR="004F3067" w:rsidRPr="00675791">
        <w:rPr>
          <w:color w:val="000000" w:themeColor="text1"/>
        </w:rPr>
        <w:t xml:space="preserve"> DE genes), </w:t>
      </w:r>
      <w:r w:rsidR="004F3067">
        <w:rPr>
          <w:color w:val="000000" w:themeColor="text1"/>
        </w:rPr>
        <w:t xml:space="preserve">T-ALL (6803 DE genes), </w:t>
      </w:r>
      <w:r w:rsidR="004F3067" w:rsidRPr="00675791">
        <w:rPr>
          <w:color w:val="000000" w:themeColor="text1"/>
        </w:rPr>
        <w:t>HCC (2</w:t>
      </w:r>
      <w:r w:rsidR="004F3067">
        <w:rPr>
          <w:color w:val="000000" w:themeColor="text1"/>
        </w:rPr>
        <w:t>435</w:t>
      </w:r>
      <w:r w:rsidR="004F3067" w:rsidRPr="00675791">
        <w:rPr>
          <w:color w:val="000000" w:themeColor="text1"/>
        </w:rPr>
        <w:t xml:space="preserve"> DE genes)</w:t>
      </w:r>
      <w:r w:rsidR="004F3067">
        <w:rPr>
          <w:color w:val="000000" w:themeColor="text1"/>
        </w:rPr>
        <w:t>,</w:t>
      </w:r>
      <w:r w:rsidR="004F3067" w:rsidRPr="00675791">
        <w:rPr>
          <w:color w:val="000000" w:themeColor="text1"/>
        </w:rPr>
        <w:t xml:space="preserve"> RCC (2</w:t>
      </w:r>
      <w:r w:rsidR="004F3067">
        <w:rPr>
          <w:color w:val="000000" w:themeColor="text1"/>
        </w:rPr>
        <w:t>344</w:t>
      </w:r>
      <w:r w:rsidR="004F3067" w:rsidRPr="00675791">
        <w:rPr>
          <w:color w:val="000000" w:themeColor="text1"/>
        </w:rPr>
        <w:t xml:space="preserve"> DE genes) and LAC (</w:t>
      </w:r>
      <w:r w:rsidR="004F3067">
        <w:rPr>
          <w:color w:val="000000" w:themeColor="text1"/>
        </w:rPr>
        <w:t>1339</w:t>
      </w:r>
      <w:r w:rsidR="004F3067" w:rsidRPr="00675791">
        <w:rPr>
          <w:color w:val="000000" w:themeColor="text1"/>
        </w:rPr>
        <w:t xml:space="preserve"> DE genes) using transgenic mouse models. </w:t>
      </w:r>
      <w:r w:rsidR="004F3067">
        <w:rPr>
          <w:color w:val="000000" w:themeColor="text1"/>
        </w:rPr>
        <w:t xml:space="preserve">We noted a very limited degree of overlap in DE genes among the different models, suggesting that the DE genes are highly </w:t>
      </w:r>
      <w:proofErr w:type="gramStart"/>
      <w:r w:rsidR="004F3067">
        <w:rPr>
          <w:color w:val="000000" w:themeColor="text1"/>
        </w:rPr>
        <w:t>tissue-specific</w:t>
      </w:r>
      <w:proofErr w:type="gramEnd"/>
      <w:r w:rsidR="004F3067">
        <w:rPr>
          <w:color w:val="000000" w:themeColor="text1"/>
        </w:rPr>
        <w:t xml:space="preserve">. </w:t>
      </w:r>
      <w:r w:rsidR="0045685A">
        <w:rPr>
          <w:color w:val="000000" w:themeColor="text1"/>
        </w:rPr>
        <w:t>This could be one reason why, while m</w:t>
      </w:r>
      <w:r w:rsidR="004F3067" w:rsidRPr="00675791">
        <w:rPr>
          <w:color w:val="000000" w:themeColor="text1"/>
        </w:rPr>
        <w:t xml:space="preserve">any previous reports have defined MYC gene signatures </w:t>
      </w:r>
      <w:r w:rsidR="004F3067">
        <w:fldChar w:fldCharType="begin" w:fldLock="1"/>
      </w:r>
      <w:r w:rsidR="004F3067">
        <w:instrText>ADDIN CSL_CITATION {"citationItems":[{"id":"ITEM-1","itemData":{"DOI":"10.1186/gb-2003-4-10-r69","ISBN":"1465-6914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biology","id":"ITEM-1","issue":"10","issued":{"date-parts":[["2003"]]},"page":"R69","title":"An integrated database of genes responsive to the Myc oncogenic transcription factor: identification of direct genomic targets.","type":"article-journal","volume":"4"},"uris":["http://www.mendeley.com/documents/?uuid=ea15f08f-74b6-49f2-9131-b7e9b125bd18"]},{"id":"ITEM-2","itemData":{"DOI":"10.1371/journal.pone.0026057","ISBN":"2009032128","ISSN":"1932-6203","PMID":"22039435","abstract":"The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one","id":"ITEM-2","issue":"10","issued":{"date-parts":[["2011"]]},"page":"e26057","title":"Cell-type independent MYC target genes reveal a primordial signature involved in biomass accumulation.","type":"article-journal","volume":"6"},"uris":["http://www.mendeley.com/documents/?uuid=aa4ac6de-97bc-4970-8219-5ef88d2ef823"]},{"id":"ITEM-3","itemData":{"DOI":"10.1371/journal.pgen.1000090","ISSN":"1553-7404","PMID":"18535662","abstract":"The MYC oncogene has been implicated in the regulation of up to thousands of genes involved in many cellular programs including proliferation, growth, differentiation, self-renewal, and apoptosis. MYC is thought to induce cancer through an exaggerated effect on these physiologic programs. Which of these genes are responsible for the ability of MYC to initiate and/or maintain tumorigenesis is not clear. Previously, we have shown that upon brief MYC inactivation, some tumors undergo sustained regression. Here we demonstrate that upon MYC inactivation there are global permanent changes in gene expression detected by microarray analysis. By applying StepMiner analysis, we identified genes whose expression most strongly correlated with the ability of MYC to induce a neoplastic state. Notably, genes were identified that exhibited permanent changes in mRNA expression upon MYC inactivation. Importantly, permanent changes in gene expression could be shown by chromatin immunoprecipitation (ChIP) to be associated with permanent changes in the ability of MYC to bind to the promoter regions. Our list of candidate genes associated with tumor maintenance was further refined by comparing our analysis with other published results to generate a gene signature associated with MYC-induced tumorigenesis in mice. To validate the role of gene signatures associated with MYC in human tumorigenesis, we examined the expression of human homologs in 273 published human lymphoma microarray datasets in Affymetrix U133A format. One large functional group of these genes included the ribosomal structural proteins. In addition, we identified a group of genes involved in a diverse array of cellular functions including: BZW2, H2AFY, SFRS3, NAP1L1, NOLA2, UBE2D2, CCNG1, LIFR, FABP3, and EDG1. Hence, through our analysis of gene expression in murine tumor models and human lymphomas, we have identified a novel gene signature correlated with the ability of MYC to maintain tumorigenesis.","author":[{"dropping-particle":"","family":"Wu","given":"Chi-Hwa","non-dropping-particle":"","parse-names":false,"suffix":""},{"dropping-particle":"","family":"Sahoo","given":"Debashis","non-dropping-particle":"","parse-names":false,"suffix":""},{"dropping-particle":"","family":"Arvanitis","given":"Constadina","non-dropping-particle":"","parse-names":false,"suffix":""},{"dropping-particle":"","family":"Bradon","given":"Nicole","non-dropping-particle":"","parse-names":false,"suffix":""},{"dropping-particle":"","family":"Dill","given":"David L.","non-dropping-particle":"","parse-names":false,"suffix":""},{"dropping-particle":"","family":"Felsher","given":"Dean W.","non-dropping-particle":"","parse-names":false,"suffix":""}],"container-title":"PLoS Genetics","editor":[{"dropping-particle":"","family":"Cheung","given":"Vivian G.","non-dropping-particle":"","parse-names":false,"suffix":""}],"id":"ITEM-3","issue":"6","issued":{"date-parts":[["2008","6","6"]]},"page":"e1000090","title":"Combined Analysis of Murine and Human Microarrays and ChIP Analysis Reveals Genes Associated with the Ability of MYC To Maintain Tumorigenesis","type":"article-journal","volume":"4"},"uris":["http://www.mendeley.com/documents/?uuid=30f44577-5307-33f1-82a4-510ca7cf5a38"]},{"id":"ITEM-4","itemData":{"DOI":"10.1038/nature04296","ISSN":"0028-0836","abstract":"Oncogenic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Research","id":"ITEM-5","issue":"4","issued":{"date-parts":[["2017","2","15"]]},"page":"971-981","title":"A Myc Activity Signature Predicts Poor Clinical Outcomes in Myc-Associated Cancers","type":"article-journal","volume":"77"},"uris":["http://www.mendeley.com/documents/?uuid=0fb91a57-b49f-3d8d-8ab7-b43b8540819e"]},{"id":"ITEM-6","itemData":{"DOI":"10.18632/oncotarget.21981","ISSN":"1949-2553","PMID":"29254206","abstract":"The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-6","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adenocarcinoma","type":"article-journal","volume":"8"},"uris":["http://www.mendeley.com/documents/?uuid=bbc91a4a-9145-3dd8-b6e7-b92e8c773dda"]}],"mendeley":{"formattedCitation":"(Bild et al., 2006; Ciribilli and Borlak, 2017; Ji et al., 2011; Jung et al., 2017; Wu et al., 2008; Zeller et al., 2003)","plainTextFormattedCitation":"(Bild et al., 2006; Ciribilli and Borlak, 2017; Ji et al., 2011; Jung et al., 2017; Wu et al., 2008; Zeller et al., 2003)","previouslyFormattedCitation":"(Bild et al., 2006; Ciribilli and Borlak, 2017; Ji et al., 2011; Jung et al., 2017; Wu et al., 2008; Zeller et al., 2003)"},"properties":{"noteIndex":0},"schema":"https://github.com/citation-style-language/schema/raw/master/csl-citation.json"}</w:instrText>
      </w:r>
      <w:r w:rsidR="004F3067">
        <w:fldChar w:fldCharType="separate"/>
      </w:r>
      <w:r w:rsidR="004F3067" w:rsidRPr="00704B57">
        <w:rPr>
          <w:noProof/>
        </w:rPr>
        <w:t>(Bild et al., 2006; Ciribilli and Borlak, 2017; Ji et al., 2011; Jung et al., 2017; Wu et al., 2008; Zeller et al., 2003)</w:t>
      </w:r>
      <w:r w:rsidR="004F3067">
        <w:fldChar w:fldCharType="end"/>
      </w:r>
      <w:r w:rsidR="0045685A">
        <w:t xml:space="preserve">, </w:t>
      </w:r>
      <w:r w:rsidR="004F3067" w:rsidRPr="00675791">
        <w:rPr>
          <w:color w:val="000000" w:themeColor="text1"/>
        </w:rPr>
        <w:t>often the gene lists are dissimilar</w:t>
      </w:r>
      <w:r w:rsidR="004F3067">
        <w:t>.</w:t>
      </w:r>
      <w:r w:rsidR="00F35CDE">
        <w:t xml:space="preserve"> Moreover, our </w:t>
      </w:r>
      <w:r w:rsidR="00F35CDE" w:rsidRPr="00675791">
        <w:rPr>
          <w:color w:val="000000" w:themeColor="text1"/>
        </w:rPr>
        <w:t>work agrees that while MYC may function as a general amplifier of gene expression</w:t>
      </w:r>
      <w:r w:rsidR="00F35CDE">
        <w:rPr>
          <w:color w:val="FF0000"/>
        </w:rPr>
        <w:t xml:space="preserve"> </w:t>
      </w:r>
      <w:r w:rsidR="00F35CDE">
        <w:fldChar w:fldCharType="begin" w:fldLock="1"/>
      </w:r>
      <w:r w:rsidR="00F35CDE">
        <w:instrText>ADDIN CSL_CITATION {"citationItems":[{"id":"ITEM-1","itemData":{"DOI":"10.1016/j.cell.2012.08.026","ISBN":"1097-4172 (Electronic)\\r0092-8674 (Linking)","ISSN":"1097-4172","PMID":"23021215","abstract":"Elevated expression of the c-Myc transcription factor occurs frequently in human cancers and is associated with tumor aggression and poor clinical outcome. The effect of high levels of c-Myc on global gene regulation is poorly understood but is widely thought to involve newly activated or repressed \"Myc target genes.\" We report here that in tumor cells expressing high levels of c-Myc the transcription factor accumulates in the promoter regions of active genes and causes transcriptional amplification, producing increased levels of transcripts within the cell's gene expression program. Thus, rather than binding and regulating a new set of genes, c-Myc amplifies the output of the existing gene expression program. These results provide an explanation for the diverse effects of oncogenic c-Myc on gene expression in different tumor cells and suggest that transcriptional amplification reduces rate-limiting constraints for tumor cell growth and proliferation.","author":[{"dropping-particle":"","family":"Lin","given":"Charles Y.","non-dropping-particle":"","parse-names":false,"suffix":""},{"dropping-particle":"","family":"Lovén","given":"Jakob","non-dropping-particle":"","parse-names":false,"suffix":""},{"dropping-particle":"","family":"Rahl","given":"Peter B.","non-dropping-particle":"","parse-names":false,"suffix":""},{"dropping-particle":"","family":"Paranal","given":"Ronald M.","non-dropping-particle":"","parse-names":false,"suffix":""},{"dropping-particle":"","family":"Burge","given":"Christopher B.","non-dropping-particle":"","parse-names":false,"suffix":""},{"dropping-particle":"","family":"Bradner","given":"James E.","non-dropping-particle":"","parse-names":false,"suffix":""},{"dropping-particle":"","family":"Lee","given":"Tong Ihn","non-dropping-particle":"","parse-names":false,"suffix":""},{"dropping-particle":"","family":"Young","given":"Richard A.","non-dropping-particle":"","parse-names":false,"suffix":""}],"container-title":"Cell","id":"ITEM-1","issue":"1","issued":{"date-parts":[["2012","9","28"]]},"page":"56-67","title":"Transcriptional amplification in tumor cells with elevated c-Myc.","type":"article-journal","volume":"151"},"uris":["http://www.mendeley.com/documents/?uuid=79b7a76e-c0ba-47dc-bb50-6074807065f4"]},{"id":"ITEM-2","itemData":{"DOI":"10.1016/j.cell.2012.08.033","ISSN":"1097-4172","PMID":"23021216","abstract":"The c-Myc HLH-bZIP protein has been implicated in physiological or pathological growth, proliferation, apoptosis, metabolism, and differentiation at the cellular, tissue, or organismal levels via regulation of numerous target genes. No principle yet unifies Myc action due partly to an incomplete inventory and functional accounting of Myc's targets. To observe Myc target expression and function in a system where Myc is temporally and physiologically regulated, the transcriptomes and the genome-wide distributions of Myc, RNA polymerase II, and chromatin modifications were compared during lymphocyte activation and in ES cells as well. A remarkably simple rule emerged from this quantitative analysis: Myc is not an on-off specifier of gene activity, but is a nonlinear amplifier of expression, acting universally at active genes, except for immediate early genes that are strongly induced before Myc. This rule of Myc action explains the vast majority of Myc biology observed in literature.","author":[{"dropping-particle":"","family":"Nie","given":"Zuqin","non-dropping-particle":"","parse-names":false,"suffix":""},{"dropping-particle":"","family":"Hu","given":"Gangqing","non-dropping-particle":"","parse-names":false,"suffix":""},{"dropping-particle":"","family":"Wei","given":"Gang","non-dropping-particle":"","parse-names":false,"suffix":""},{"dropping-particle":"","family":"Cui","given":"Kairong","non-dropping-particle":"","parse-names":false,"suffix":""},{"dropping-particle":"","family":"Yamane","given":"Arito","non-dropping-particle":"","parse-names":false,"suffix":""},{"dropping-particle":"","family":"Resch","given":"Wolfgang","non-dropping-particle":"","parse-names":false,"suffix":""},{"dropping-particle":"","family":"Wang","given":"Ruoning","non-dropping-particle":"","parse-names":false,"suffix":""},{"dropping-particle":"","family":"Green","given":"Douglas R","non-dropping-particle":"","parse-names":false,"suffix":""},{"dropping-particle":"","family":"Tessarollo","given":"Lino","non-dropping-particle":"","parse-names":false,"suffix":""},{"dropping-particle":"","family":"Casellas","given":"Rafael","non-dropping-particle":"","parse-names":false,"suffix":""},{"dropping-particle":"","family":"Zhao","given":"Keji","non-dropping-particle":"","parse-names":false,"suffix":""},{"dropping-particle":"","family":"Levens","given":"David","non-dropping-particle":"","parse-names":false,"suffix":""}],"container-title":"Cell","id":"ITEM-2","issue":"1","issued":{"date-parts":[["2012","9","28"]]},"page":"68-79","title":"c-Myc is a universal amplifier of expressed genes in lymphocytes and embryonic stem cells.","type":"article-journal","volume":"151"},"uris":["http://www.mendeley.com/documents/?uuid=b8ac8504-735f-4853-b178-bcaf3c108979"]}],"mendeley":{"formattedCitation":"(Lin et al., 2012; Nie et al., 2012)","plainTextFormattedCitation":"(Lin et al., 2012; Nie et al., 2012)","previouslyFormattedCitation":"(Lin et al., 2012; Nie et al., 2012)"},"properties":{"noteIndex":0},"schema":"https://github.com/citation-style-language/schema/raw/master/csl-citation.json"}</w:instrText>
      </w:r>
      <w:r w:rsidR="00F35CDE">
        <w:fldChar w:fldCharType="separate"/>
      </w:r>
      <w:r w:rsidR="00F35CDE" w:rsidRPr="00704B57">
        <w:rPr>
          <w:noProof/>
        </w:rPr>
        <w:t>(Lin et al., 2012; Nie et al., 2012)</w:t>
      </w:r>
      <w:r w:rsidR="00F35CDE">
        <w:fldChar w:fldCharType="end"/>
      </w:r>
      <w:r w:rsidR="00F35CDE">
        <w:t xml:space="preserve">, </w:t>
      </w:r>
      <w:r w:rsidR="00F35CDE" w:rsidRPr="00421425">
        <w:t>it also selectively affects particular sets of genes</w:t>
      </w:r>
      <w:r w:rsidR="00F35CDE">
        <w:t xml:space="preserve"> </w:t>
      </w:r>
      <w:r w:rsidR="00F35CDE">
        <w:fldChar w:fldCharType="begin" w:fldLock="1"/>
      </w:r>
      <w:r w:rsidR="00F35CDE">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lymphomagenesis.","type":"article-journal","volume":"511"},"uris":["http://www.mendeley.com/documents/?uuid=5cbea684-6075-3847-b8ab-840506314483"]},{"id":"ITEM-2","itemData":{"DOI":"10.1038/nature13473","ISSN":"1476-4687","PMID":"25043018","abstract":"In mammalian cells, the MYC oncoprotein binds to thousands of promoters. During mitogenic stimulation of primary lymphocytes, MYC promotes an increase in the expression of virtually all genes. In contrast, MYC-driven tumour cells differ from normal cells in the expression of specific sets of up- and downregulated genes that have considerable prognostic value. To understand this discrepancy, we studied the consequences of inducible expression and depletion of MYC in human cells and murine tumour models. Changes in MYC levels activate and repress specific sets of direct target genes that are characteristic of MYC-transformed tumour cells. Three factors account for this specificity. First, the magnitude of response parallels the change in occupancy by MYC at each promoter. Functionally distinct classes of target genes differ in the E-box sequence bound by MYC, suggesting that different cellular responses to physiological and oncogenic MYC levels are controlled by promoter affinity. Second, MYC both positively and negatively affects transcription initiation independent of its effect on transcriptional elongation. Third, complex formation with MIZ1 (also known as ZBTB17) mediates repression of multiple target genes by MYC and the ratio of MYC and MIZ1 bound to each promoter correlates with the direction of response.","author":[{"dropping-particle":"","family":"Walz","given":"Susanne","non-dropping-particle":"","parse-names":false,"suffix":""},{"dropping-particle":"","family":"Lorenzin","given":"Francesca","non-dropping-particle":"","parse-names":false,"suffix":""},{"dropping-particle":"","family":"Morton","given":"Jennifer","non-dropping-particle":"","parse-names":false,"suffix":""},{"dropping-particle":"","family":"Wiese","given":"Katrin E.","non-dropping-particle":"","parse-names":false,"suffix":""},{"dropping-particle":"","family":"Eyss","given":"Björn","non-dropping-particle":"von","parse-names":false,"suffix":""},{"dropping-particle":"","family":"Herold","given":"Steffi","non-dropping-particle":"","parse-names":false,"suffix":""},{"dropping-particle":"","family":"Rycak","given":"Lukas","non-dropping-particle":"","parse-names":false,"suffix":""},{"dropping-particle":"","family":"Dumay-Odelot","given":"Hélène","non-dropping-particle":"","parse-names":false,"suffix":""},{"dropping-particle":"","family":"Karim","given":"Saadia","non-dropping-particle":"","parse-names":false,"suffix":""},{"dropping-particle":"","family":"Bartkuhn","given":"Marek","non-dropping-particle":"","parse-names":false,"suffix":""},{"dropping-particle":"","family":"Roels","given":"Frederik","non-dropping-particle":"","parse-names":false,"suffix":""},{"dropping-particle":"","family":"Wüstefeld","given":"Torsten","non-dropping-particle":"","parse-names":false,"suffix":""},{"dropping-particle":"","family":"Fischer","given":"Matthias","non-dropping-particle":"","parse-names":false,"suffix":""},{"dropping-particle":"","family":"Teichmann","given":"Martin","non-dropping-particle":"","parse-names":false,"suffix":""},{"dropping-particle":"","family":"Zender","given":"Lars","non-dropping-particle":"","parse-names":false,"suffix":""},{"dropping-particle":"","family":"Wei","given":"Chia-Lin","non-dropping-particle":"","parse-names":false,"suffix":""},{"dropping-particle":"","family":"Sansom","given":"Owen","non-dropping-particle":"","parse-names":false,"suffix":""},{"dropping-particle":"","family":"Wolf","given":"Elmar","non-dropping-particle":"","parse-names":false,"suffix":""},{"dropping-particle":"","family":"Eilers","given":"Martin","non-dropping-particle":"","parse-names":false,"suffix":""}],"container-title":"Nature","id":"ITEM-2","issue":"7510","issued":{"date-parts":[["2014","7","24"]]},"page":"483-7","title":"Activation and repression by oncogenic MYC shape tumour-specific gene expression profiles.","type":"article-journal","volume":"511"},"uris":["http://www.mendeley.com/documents/?uuid=74729dac-1da7-4fa7-aaa5-fb662ac308f5"]},{"id":"ITEM-3","itemData":{"DOI":"10.1126/science.aao2793","ISSN":"1095-9203","PMID":"29622725","abstract":"Defining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N.Y.)","id":"ITEM-3","issue":"6390","issued":{"date-parts":[["2018"]]},"page":"800-805","title":"SLAM-seq defines direct gene-regulatory functions of the BRD4-MYC axis.","type":"article-journal","volume":"360"},"uris":["http://www.mendeley.com/documents/?uuid=bd20854d-b40c-411e-a200-6eaceda48100"]}],"mendeley":{"formattedCitation":"(Muhar et al., 2018; Sabò et al., 2014; Walz et al., 2014)","plainTextFormattedCitation":"(Muhar et al., 2018; Sabò et al., 2014; Walz et al., 2014)","previouslyFormattedCitation":"(Muhar et al., 2018; Sabò et al., 2014; Walz et al., 2014)"},"properties":{"noteIndex":0},"schema":"https://github.com/citation-style-language/schema/raw/master/csl-citation.json"}</w:instrText>
      </w:r>
      <w:r w:rsidR="00F35CDE">
        <w:fldChar w:fldCharType="separate"/>
      </w:r>
      <w:r w:rsidR="00F35CDE" w:rsidRPr="005B79C2">
        <w:rPr>
          <w:noProof/>
        </w:rPr>
        <w:t>(Muhar et al., 2018; Sabò et al., 2014; Walz et al., 2014)</w:t>
      </w:r>
      <w:r w:rsidR="00F35CDE">
        <w:fldChar w:fldCharType="end"/>
      </w:r>
      <w:r w:rsidR="00F35CDE">
        <w:t>.</w:t>
      </w:r>
    </w:p>
    <w:p w14:paraId="3F879E35" w14:textId="1333F8F7" w:rsidR="007C4488" w:rsidRDefault="00A92375" w:rsidP="002E3247">
      <w:pPr>
        <w:spacing w:line="480" w:lineRule="auto"/>
        <w:ind w:firstLine="720"/>
        <w:jc w:val="both"/>
        <w:rPr>
          <w:color w:val="000000" w:themeColor="text1"/>
        </w:rPr>
      </w:pPr>
      <w:r>
        <w:t>W</w:t>
      </w:r>
      <w:r w:rsidR="00647F07">
        <w:t xml:space="preserve">e </w:t>
      </w:r>
      <w:r>
        <w:t xml:space="preserve">had </w:t>
      </w:r>
      <w:r w:rsidR="00647F07">
        <w:t xml:space="preserve">wondered whether the disparate differential gene expression profiles represented different pathways or different genes within the same pathway. </w:t>
      </w:r>
      <w:r w:rsidR="00454029">
        <w:t xml:space="preserve">We hypothesized that because MYC overexpression can drive tumorigenesis in various tissue </w:t>
      </w:r>
      <w:r w:rsidR="00454029">
        <w:lastRenderedPageBreak/>
        <w:t xml:space="preserve">types, the disparate differential gene expression profiles should converge on a common oncogenic theme. Indeed, we found that MYC appears to commonly </w:t>
      </w:r>
      <w:r w:rsidR="007B2DE9">
        <w:t>upregulate</w:t>
      </w:r>
      <w:r w:rsidR="00454029">
        <w:t xml:space="preserve"> embryonic stem cell-like gene programs </w:t>
      </w:r>
      <w:r w:rsidR="007B2DE9">
        <w:t>and downregulate</w:t>
      </w:r>
      <w:r w:rsidR="00454029">
        <w:t xml:space="preserve"> tissue-of-origin gene programs in tumorigenesis</w:t>
      </w:r>
      <w:r w:rsidR="007B2DE9">
        <w:t>, alterations that are representative of tissue dedifferentiation</w:t>
      </w:r>
      <w:r w:rsidR="00454029">
        <w:rPr>
          <w:color w:val="000000" w:themeColor="text1"/>
        </w:rPr>
        <w:t>.</w:t>
      </w:r>
      <w:r w:rsidR="00992458">
        <w:rPr>
          <w:color w:val="000000" w:themeColor="text1"/>
        </w:rPr>
        <w:t xml:space="preserve"> </w:t>
      </w:r>
      <w:r w:rsidR="007B2DE9">
        <w:rPr>
          <w:color w:val="000000" w:themeColor="text1"/>
        </w:rPr>
        <w:t>Our</w:t>
      </w:r>
      <w:r w:rsidR="007B2DE9" w:rsidRPr="00675791">
        <w:rPr>
          <w:color w:val="000000" w:themeColor="text1"/>
        </w:rPr>
        <w:t xml:space="preserve"> results have implications for how MYC initiates and maintains a cancer state.</w:t>
      </w:r>
    </w:p>
    <w:p w14:paraId="0D5B5EC0" w14:textId="0EF7D8E1" w:rsidR="002735C1" w:rsidRDefault="00312795" w:rsidP="002735C1">
      <w:pPr>
        <w:spacing w:line="480" w:lineRule="auto"/>
        <w:ind w:firstLine="720"/>
        <w:jc w:val="both"/>
      </w:pPr>
      <w:r>
        <w:t>We therefore propose a model whereby MYC overexpression causes a new tissue state to form which allows for</w:t>
      </w:r>
      <w:r w:rsidR="00074AF7">
        <w:t xml:space="preserve"> </w:t>
      </w:r>
      <w:r w:rsidR="00074AF7" w:rsidRPr="00074AF7">
        <w:t>tissue-specific dedifferentiation gene expression change</w:t>
      </w:r>
      <w:r w:rsidR="00074AF7">
        <w:t xml:space="preserve">s </w:t>
      </w:r>
      <w:r w:rsidRPr="008A1D18">
        <w:t>(</w:t>
      </w:r>
      <w:r w:rsidRPr="008A1D18">
        <w:rPr>
          <w:b/>
          <w:bCs/>
        </w:rPr>
        <w:t xml:space="preserve">Fig. </w:t>
      </w:r>
      <w:r w:rsidR="002E3247">
        <w:rPr>
          <w:b/>
          <w:bCs/>
        </w:rPr>
        <w:t>6</w:t>
      </w:r>
      <w:r>
        <w:t xml:space="preserve">). </w:t>
      </w:r>
      <w:r w:rsidR="00937391">
        <w:t xml:space="preserve">These changes depend on what the initial tissue type is. For example, the downregulated genes for a given cancer type tend to be enriched in genes that are highly expressed in the tissue type from which the cancer originated and </w:t>
      </w:r>
      <w:proofErr w:type="spellStart"/>
      <w:r w:rsidR="00937391">
        <w:t>not</w:t>
      </w:r>
      <w:proofErr w:type="spellEnd"/>
      <w:r w:rsidR="00937391">
        <w:t xml:space="preserve"> other tissue types.</w:t>
      </w:r>
      <w:r w:rsidR="00937391">
        <w:rPr>
          <w:color w:val="FF0000"/>
        </w:rPr>
        <w:t xml:space="preserve"> </w:t>
      </w:r>
      <w:r w:rsidR="004251BF">
        <w:t xml:space="preserve">We suggest that the gene expression </w:t>
      </w:r>
      <w:r w:rsidR="00617A41">
        <w:t xml:space="preserve">profile formed in </w:t>
      </w:r>
      <w:r w:rsidR="00937391">
        <w:t>the</w:t>
      </w:r>
      <w:r w:rsidR="00617A41">
        <w:t xml:space="preserve"> new </w:t>
      </w:r>
      <w:r w:rsidR="00937391">
        <w:t xml:space="preserve">tumor </w:t>
      </w:r>
      <w:r w:rsidR="00617A41">
        <w:t>tissue state</w:t>
      </w:r>
      <w:r w:rsidR="004251BF">
        <w:t xml:space="preserve"> </w:t>
      </w:r>
      <w:r w:rsidR="00617A41">
        <w:t>is</w:t>
      </w:r>
      <w:r w:rsidR="004251BF">
        <w:t xml:space="preserve"> likely the result of both direct effects of MYC on gene expression in its capacity as a transcription factor as well as epigenetic changes.</w:t>
      </w:r>
      <w:r w:rsidR="00617A41">
        <w:t xml:space="preserve"> </w:t>
      </w:r>
      <w:r w:rsidR="004023B2">
        <w:t>These epigenetic changes, specifically in enhancer and promoter activity markers,</w:t>
      </w:r>
      <w:r w:rsidR="00617A41">
        <w:t xml:space="preserve"> that occur in MYC-driven tumorigenesis are corroborated by our analysis of ChIP-seq data.</w:t>
      </w:r>
      <w:r w:rsidR="001012F2">
        <w:t xml:space="preserve"> </w:t>
      </w:r>
      <w:r w:rsidR="00B07E17">
        <w:t xml:space="preserve">MYC is known to epigenetically alter gene expression by directly recruiting proteins that catalyze histone modifications </w:t>
      </w:r>
      <w:r w:rsidR="00B07E17">
        <w:fldChar w:fldCharType="begin" w:fldLock="1"/>
      </w:r>
      <w:r w:rsidR="00B07E17">
        <w:instrText>ADDIN CSL_CITATION {"citationItems":[{"id":"ITEM-1","itemData":{"DOI":"10.1101/gad.906601","ISSN":"0890-9369","PMID":"11511539","abstract":"The Myc protein binds DNA and activates transcription by mechanisms that are still unclear. We used chromatin immunoprecipitation (ChIP) to evaluate Myc-dependent changes in histone acetylation at seven target loci. Upon serum stimulation of Rat1 fibroblasts, Myc associated with chromatin, histone H4 became locally hyperacetylated, and gene expression was induced. These responses were lost or severely impaired in Myc-deficient cells, but were restored by adenoviral delivery of Myc simultaneous with mitogenic stimulation. When targeted to chromatin in the absence of mitogens, Myc directly induced H4 acetylation. In addition, Myc recruited TRRAP to chromatin, consistent with a role for this cofactor in histone acetylation. Finally, unlike serum, Myc alone was very inefficient in inducing expression of most target genes. Myc therefore governs a step, most likely H4 acetylation, that is required but not sufficient for transcriptional activation. We propose that Myc acts as a permissive factor, allowing additional signals to activate target promoters.","author":[{"dropping-particle":"","family":"Frank","given":"S. R.","non-dropping-particle":"","parse-names":false,"suffix":""},{"dropping-particle":"","family":"Schroeder","given":"M.","non-dropping-particle":"","parse-names":false,"suffix":""},{"dropping-particle":"","family":"Fernandez","given":"P.","non-dropping-particle":"","parse-names":false,"suffix":""},{"dropping-particle":"","family":"Taubert","given":"S.","non-dropping-particle":"","parse-names":false,"suffix":""},{"dropping-particle":"","family":"Amati","given":"B.","non-dropping-particle":"","parse-names":false,"suffix":""}],"container-title":"Genes &amp; development","id":"ITEM-1","issue":"16","issued":{"date-parts":[["2001","8","15"]]},"page":"2069-82","title":"Binding of c-Myc to chromatin mediates mitogen-induced acetylation of histone H4 and gene activation.","type":"article-journal","volume":"15"},"uris":["http://www.mendeley.com/documents/?uuid=021134f8-d62f-4b0f-a82f-313453b122f4"]},{"id":"ITEM-2","itemData":{"DOI":"10.1371/journal.pone.0003650","ISSN":"1932-6203","PMID":"18985155","abstract":"The c-myc proto-oncogene is induced by mitogens and is a central regulator of cell growth and differentiation. The c-myc product, Myc, is a transcription factor that binds a multitude of genomic sites, estimated to be over 10-15% of all promoter regions. Target promoters generally pre-exist in an active or poised chromatin state that is further modified by Myc, contributing to fine transcriptional regulation (activation or repression) of the afferent gene. Among other mechanisms, Myc recruits histone acetyl-transferases to target chromatin and locally promotes hyper-acetylation of multiple lysines on histones H3 and H4, although the identity and combination of the modified lysines is unknown. Whether Myc dynamically regulates other histone modifications (or marks) at its binding sites also remains to be addressed. Here, we used quantitative chromatin immunoprecipitation (qChIP) to profile a total of 24 lysine-acetylation and -methylation marks modulated by Myc at target promoters in a human B-cell line with a regulatable c-myc transgene. Myc binding promoted acetylation of multiple lysines, primarily of H3K9, H3K14, H3K18, H4K5 and H4K12, but significantly also of H4K8, H4K91 and H2AK5. Dimethylation of H3K79 was also selectively induced at target promoters. A majority of target promoters showed co-induction of multiple marks - in various combinations - correlating with recruitment of the two HATs tested (Tip60 and HBO1), incorporation of the histone variant H2A.Z and transcriptional activation. Based on this and previous findings, we surmise that Myc recruits the Tip60/p400 complex to achieve a coordinated histone acetylation/exchange reaction at activated promoters. Our data are also consistent with the additive and redundant role of multiple acetylation events in transcriptional activation.","author":[{"dropping-particle":"","family":"Martinato","given":"Francesca","non-dropping-particle":"","parse-names":false,"suffix":""},{"dropping-particle":"","family":"Cesaroni","given":"Matteo","non-dropping-particle":"","parse-names":false,"suffix":""},{"dropping-particle":"","family":"Amati","given":"Bruno","non-dropping-particle":"","parse-names":false,"suffix":""},{"dropping-particle":"","family":"Guccione","given":"Ernesto","non-dropping-particle":"","parse-names":false,"suffix":""}],"container-title":"PloS one","id":"ITEM-2","issue":"11","issued":{"date-parts":[["2008"]]},"page":"e3650","title":"Analysis of Myc-induced histone modifications on target chromatin.","type":"article-journal","volume":"3"},"uris":["http://www.mendeley.com/documents/?uuid=45013e00-f4f8-4b69-92e4-f81a4547987e"]}],"mendeley":{"formattedCitation":"(Frank et al., 2001; Martinato et al., 2008)","plainTextFormattedCitation":"(Frank et al., 2001; Martinato et al., 2008)","previouslyFormattedCitation":"(Frank et al., 2001; Martinato et al., 2008)"},"properties":{"noteIndex":0},"schema":"https://github.com/citation-style-language/schema/raw/master/csl-citation.json"}</w:instrText>
      </w:r>
      <w:r w:rsidR="00B07E17">
        <w:fldChar w:fldCharType="separate"/>
      </w:r>
      <w:r w:rsidR="00B07E17" w:rsidRPr="00704B57">
        <w:rPr>
          <w:noProof/>
        </w:rPr>
        <w:t>(Frank et al., 2001; Martinato et al., 2008)</w:t>
      </w:r>
      <w:r w:rsidR="00B07E17">
        <w:fldChar w:fldCharType="end"/>
      </w:r>
      <w:r w:rsidR="00B07E17">
        <w:t xml:space="preserve"> and by reprogramming cell state </w:t>
      </w:r>
      <w:r w:rsidR="00B07E17">
        <w:fldChar w:fldCharType="begin" w:fldLock="1"/>
      </w:r>
      <w:r w:rsidR="00B07E17">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 2006 Elsevier Inc. All rights reserved.","author":[{"dropping-particle":"","family":"Takahashi","given":"Kazutoshi","non-dropping-particle":"","parse-names":false,"suffix":""},{"dropping-particle":"","family":"Yamanaka","given":"Shinya","non-dropping-particle":"","parse-names":false,"suffix":""}],"container-title":"Cell","id":"ITEM-1","issued":{"date-parts":[["2006"]]},"title":"Induction of Pluripotent Stem Cells from Mouse Embryonic and Adult Fibroblast Cultures by Defined Factors","type":"article-journal"},"uris":["http://www.mendeley.com/documents/?uuid=cf8a5cb7-9b34-46d0-a5f8-845a0199ac72"]},{"id":"ITEM-2","itemData":{"DOI":"10.1038/s41467-017-01967-6","ISSN":"2041-1723","PMID":"29170413","abstract":"Intratumoral phenotypic heterogeneity has been described in many tumor types, where it can contribute to drug resistance and disease recurrence. We analyzed ductal and neuroendocrine markers in pancreatic ductal adenocarcinoma, revealing heterogeneous expression of the neuroendocrine marker Synaptophysin within ductal lesions. Higher percentages of Cytokeratin-Synaptophysin dual positive tumor cells correlate with shortened disease-free survival. We observe similar lineage marker heterogeneity in mouse models of pancreatic ductal adenocarcinoma, where lineage tracing indicates that Cytokeratin-Synaptophysin dual positive cells arise from the exocrine compartment. Mechanistically, MYC binding is enriched at neuroendocrine genes in mouse tumor cells and loss of MYC reduces ductal-neuroendocrine lineage heterogeneity, while deregulated MYC expression in KRAS mutant mice increases this phenotype. Neuroendocrine marker expression is associated with chemoresistance and reducing MYC levels decreases gemcitabine-induced neuroendocrine marker expression and increases chemosensitivity. Altogether, we demonstrate that MYC facilitates ductal-neuroendocrine lineage plasticity in pancreatic ductal adenocarcinoma, contributing to poor survival and chemoresistance.","author":[{"dropping-particle":"","family":"Farrell","given":"Amy S.","non-dropping-particle":"","parse-names":false,"suffix":""},{"dropping-particle":"","family":"Joly","given":"Meghan Morrison","non-dropping-particle":"","parse-names":false,"suffix":""},{"dropping-particle":"","family":"Allen-Petersen","given":"Brittany L.","non-dropping-particle":"","parse-names":false,"suffix":""},{"dropping-particle":"","family":"Worth","given":"Patrick J.","non-dropping-particle":"","parse-names":false,"suffix":""},{"dropping-particle":"","family":"Lanciault","given":"Christian","non-dropping-particle":"","parse-names":false,"suffix":""},{"dropping-particle":"","family":"Sauer","given":"David","non-dropping-particle":"","parse-names":false,"suffix":""},{"dropping-particle":"","family":"Link","given":"Jason","non-dropping-particle":"","parse-names":false,"suffix":""},{"dropping-particle":"","family":"Pelz","given":"Carl","non-dropping-particle":"","parse-names":false,"suffix":""},{"dropping-particle":"","family":"Heiser","given":"Laura M.","non-dropping-particle":"","parse-names":false,"suffix":""},{"dropping-particle":"","family":"Morton","given":"Jennifer P.","non-dropping-particle":"","parse-names":false,"suffix":""},{"dropping-particle":"","family":"Muthalagu","given":"Nathiya","non-dropping-particle":"","parse-names":false,"suffix":""},{"dropping-particle":"","family":"Hoffman","given":"Megan T.","non-dropping-particle":"","parse-names":false,"suffix":""},{"dropping-particle":"","family":"Manning","given":"Sara L.","non-dropping-particle":"","parse-names":false,"suffix":""},{"dropping-particle":"","family":"Pratt","given":"Erica D.","non-dropping-particle":"","parse-names":false,"suffix":""},{"dropping-particle":"","family":"Kendsersky","given":"Nicholas D.","non-dropping-particle":"","parse-names":false,"suffix":""},{"dropping-particle":"","family":"Egbukichi","given":"Nkolika","non-dropping-particle":"","parse-names":false,"suffix":""},{"dropping-particle":"","family":"Amery","given":"Taylor S.","non-dropping-particle":"","parse-names":false,"suffix":""},{"dropping-particle":"","family":"Thoma","given":"Mary C.","non-dropping-particle":"","parse-names":false,"suffix":""},{"dropping-particle":"","family":"Jenny","given":"Zina P.","non-dropping-particle":"","parse-names":false,"suffix":""},{"dropping-particle":"","family":"Rhim","given":"Andrew D.","non-dropping-particle":"","parse-names":false,"suffix":""},{"dropping-particle":"","family":"Murphy","given":"Daniel J.","non-dropping-particle":"","parse-names":false,"suffix":""},{"dropping-particle":"","family":"Sansom","given":"Owen J.","non-dropping-particle":"","parse-names":false,"suffix":""},{"dropping-particle":"","family":"Crawford","given":"Howard C.","non-dropping-particle":"","parse-names":false,"suffix":""},{"dropping-particle":"","family":"Sheppard","given":"Brett C.","non-dropping-particle":"","parse-names":false,"suffix":""},{"dropping-particle":"","family":"Sears","given":"Rosalie C.","non-dropping-particle":"","parse-names":false,"suffix":""}],"container-title":"Nature communications","id":"ITEM-2","issue":"1","issued":{"date-parts":[["2017"]]},"page":"1728","title":"MYC regulates ductal-neuroendocrine lineage plasticity in pancreatic ductal adenocarcinoma associated with poor outcome and chemoresistance.","type":"article-journal","volume":"8"},"uris":["http://www.mendeley.com/documents/?uuid=d4347bdb-7679-4191-9e3b-99d4155a1b83"]}],"mendeley":{"formattedCitation":"(Farrell et al., 2017; Takahashi and Yamanaka, 2006)","plainTextFormattedCitation":"(Farrell et al., 2017; Takahashi and Yamanaka, 2006)","previouslyFormattedCitation":"(Farrell et al., 2017; Takahashi and Yamanaka, 2006)"},"properties":{"noteIndex":0},"schema":"https://github.com/citation-style-language/schema/raw/master/csl-citation.json"}</w:instrText>
      </w:r>
      <w:r w:rsidR="00B07E17">
        <w:fldChar w:fldCharType="separate"/>
      </w:r>
      <w:r w:rsidR="00B07E17" w:rsidRPr="0047256C">
        <w:rPr>
          <w:noProof/>
        </w:rPr>
        <w:t>(Farrell et al., 2017; Takahashi and Yamanaka, 2006)</w:t>
      </w:r>
      <w:r w:rsidR="00B07E17">
        <w:fldChar w:fldCharType="end"/>
      </w:r>
      <w:r w:rsidR="00B07E17">
        <w:t xml:space="preserve">. </w:t>
      </w:r>
      <w:r w:rsidR="002735C1">
        <w:t xml:space="preserve">In breast cancer, it has been shown that MYC-driven epigenetic reprogramming represses luminal lineage-specifying transcription factors and induces a stem cell-like state </w:t>
      </w:r>
      <w:r w:rsidR="002735C1">
        <w:fldChar w:fldCharType="begin" w:fldLock="1"/>
      </w:r>
      <w:r w:rsidR="002735C1">
        <w:instrText>ADDIN CSL_CITATION {"citationItems":[{"id":"ITEM-1","itemData":{"DOI":"10.1038/s41467-018-03264-2","ISSN":"2041-1723","PMID":"29523784","abstract":"Breast cancer consists of highly heterogeneous tumors, whose cell of origin and driver oncogenes are difficult to be uniquely defined. Here we report that MYC acts as tumor reprogramming factor in mammary epithelial cells by inducing an alternative epigenetic program, which triggers loss of cell identity and activation of oncogenic pathways. Overexpression of MYC induces transcriptional repression of lineage-specifying transcription factors, causing decommissioning of luminal-specific enhancers. MYC-driven dedifferentiation supports the onset of a stem cell-like state by inducing the activation of de novo enhancers, which drive the transcriptional activation of oncogenic pathways. Furthermore, we demonstrate that the MYC-driven epigenetic reprogramming favors the formation and maintenance of tumor-initiating cells endowed with metastatic capacity. This study supports the notion that MYC-driven tumor initiation relies on cell reprogramming, which is mediated by the activation of MYC-dependent oncogenic enhancers, thus establishing a therapeutic rational for treating basal-like breast cancers.","author":[{"dropping-particle":"","family":"Poli","given":"Vittoria","non-dropping-particle":"","parse-names":false,"suffix":""},{"dropping-particle":"","family":"Fagnocchi","given":"Luca","non-dropping-particle":"","parse-names":false,"suffix":""},{"dropping-particle":"","family":"Fasciani","given":"Alessandra","non-dropping-particle":"","parse-names":false,"suffix":""},{"dropping-particle":"","family":"Cherubini","given":"Alessandro","non-dropping-particle":"","parse-names":false,"suffix":""},{"dropping-particle":"","family":"Mazzoleni","given":"Stefania","non-dropping-particle":"","parse-names":false,"suffix":""},{"dropping-particle":"","family":"Ferrillo","given":"Sara","non-dropping-particle":"","parse-names":false,"suffix":""},{"dropping-particle":"","family":"Miluzio","given":"Annarita","non-dropping-particle":"","parse-names":false,"suffix":""},{"dropping-particle":"","family":"Gaudioso","given":"Gabriella","non-dropping-particle":"","parse-names":false,"suffix":""},{"dropping-particle":"","family":"Vaira","given":"Valentina","non-dropping-particle":"","parse-names":false,"suffix":""},{"dropping-particle":"","family":"Turdo","given":"Alice","non-dropping-particle":"","parse-names":false,"suffix":""},{"dropping-particle":"","family":"Gaggianesi","given":"Miriam","non-dropping-particle":"","parse-names":false,"suffix":""},{"dropping-particle":"","family":"Chinnici","given":"Aurora","non-dropping-particle":"","parse-names":false,"suffix":""},{"dropping-particle":"","family":"Lipari","given":"Elisa","non-dropping-particle":"","parse-names":false,"suffix":""},{"dropping-particle":"","family":"Bicciato","given":"Silvio","non-dropping-particle":"","parse-names":false,"suffix":""},{"dropping-particle":"","family":"Bosari","given":"Silvano","non-dropping-particle":"","parse-names":false,"suffix":""},{"dropping-particle":"","family":"Todaro","given":"Matilde","non-dropping-particle":"","parse-names":false,"suffix":""},{"dropping-particle":"","family":"Zippo","given":"Alessio","non-dropping-particle":"","parse-names":false,"suffix":""}],"container-title":"Nature communications","id":"ITEM-1","issue":"1","issued":{"date-parts":[["2018","12","9"]]},"page":"1024","title":"MYC-driven epigenetic reprogramming favors the onset of tumorigenesis by inducing a stem cell-like state.","type":"article-journal","volume":"9"},"uris":["http://www.mendeley.com/documents/?uuid=8ee7caef-a318-433c-9180-5cc9a716449d"]}],"mendeley":{"formattedCitation":"(Poli et al., 2018)","plainTextFormattedCitation":"(Poli et al., 2018)","previouslyFormattedCitation":"(Poli et al., 2018)"},"properties":{"noteIndex":0},"schema":"https://github.com/citation-style-language/schema/raw/master/csl-citation.json"}</w:instrText>
      </w:r>
      <w:r w:rsidR="002735C1">
        <w:fldChar w:fldCharType="separate"/>
      </w:r>
      <w:r w:rsidR="002735C1" w:rsidRPr="00704B57">
        <w:rPr>
          <w:noProof/>
        </w:rPr>
        <w:t>(Poli et al., 2018)</w:t>
      </w:r>
      <w:r w:rsidR="002735C1">
        <w:fldChar w:fldCharType="end"/>
      </w:r>
      <w:r w:rsidR="002735C1">
        <w:t xml:space="preserve">. Our results implicate that MYC may function in a similar way across multiple other tissue types. </w:t>
      </w:r>
    </w:p>
    <w:p w14:paraId="42930D46" w14:textId="24E7A79D" w:rsidR="00C717CB" w:rsidRDefault="001012F2" w:rsidP="001012F2">
      <w:pPr>
        <w:spacing w:line="480" w:lineRule="auto"/>
        <w:ind w:firstLine="720"/>
        <w:jc w:val="both"/>
      </w:pPr>
      <w:r>
        <w:lastRenderedPageBreak/>
        <w:t xml:space="preserve">Genes that more broadly seem to be regulated by MYC across cancers appear to </w:t>
      </w:r>
      <w:r w:rsidR="00AE3549">
        <w:t xml:space="preserve">mostly be related to </w:t>
      </w:r>
      <w:r>
        <w:t xml:space="preserve">embryonic stem cell genes. The upregulation of embryonic stem cell genes in cancer has been suggested previously </w:t>
      </w:r>
      <w:r>
        <w:fldChar w:fldCharType="begin" w:fldLock="1"/>
      </w:r>
      <w:r>
        <w:instrText>ADDIN CSL_CITATION {"citationItems":[{"id":"ITEM-1","itemData":{"DOI":"10.1038/ng.127","ISSN":"1546-1718","PMID":"18443585","abstract":"Cancer cells possess traits reminiscent of those ascribed to normal stem cells. It is unclear, however, whether these phenotypic similarities reflect the activity of common molecular pathways. Here, we analyze the enrichment patterns of gene sets associated with embryonic stem (ES) cell identity in the expression profiles of various human tumor types. We find that histologically poorly differentiated tumors show preferential overexpression of genes normally enriched in ES cells, combined with preferential repression of Polycomb-regulated genes. Moreover, activation targets of Nanog, Oct4, Sox2 and c-Myc are more frequently overexpressed in poorly differentiated tumors than in well-differentiated tumors. In breast cancers, this ES-like signature is associated with high-grade estrogen receptor (ER)-negative tumors, often of the basal-like subtype, and with poor clinical outcome. The ES signature is also present in poorly differentiated glioblastomas and bladder carcinomas. We identify a subset of ES cell-associated transcription regulators that are highly expressed in poorly differentiated tumors. Our results reveal a previously unknown link between genes associated with ES cell identity and the histopathological traits of tumors and support the possibility that these genes contribute to stem cell-like phenotypes shown by many tumors.","author":[{"dropping-particle":"","family":"Ben-Porath","given":"Ittai","non-dropping-particle":"","parse-names":false,"suffix":""},{"dropping-particle":"","family":"Thomson","given":"Matthew W.","non-dropping-particle":"","parse-names":false,"suffix":""},{"dropping-particle":"","family":"Carey","given":"Vincent J.","non-dropping-particle":"","parse-names":false,"suffix":""},{"dropping-particle":"","family":"Ge","given":"Ruping","non-dropping-particle":"","parse-names":false,"suffix":""},{"dropping-particle":"","family":"Bell","given":"George W.","non-dropping-particle":"","parse-names":false,"suffix":""},{"dropping-particle":"","family":"Regev","given":"Aviv","non-dropping-particle":"","parse-names":false,"suffix":""},{"dropping-particle":"","family":"Weinberg","given":"Robert A.","non-dropping-particle":"","parse-names":false,"suffix":""}],"container-title":"Nature genetics","id":"ITEM-1","issue":"5","issued":{"date-parts":[["2008","5"]]},"page":"499-507","title":"An embryonic stem cell-like gene expression signature in poorly differentiated aggressive human tumors.","type":"article-journal","volume":"40"},"uris":["http://www.mendeley.com/documents/?uuid=ffb0a02b-a777-44ab-a6f6-0a1b336403db"]},{"id":"ITEM-2","itemData":{"DOI":"10.1016/j.stem.2008.02.009","ISSN":"1875-9777","PMID":"18397753","abstract":"Self-renewal is a hallmark of stem cells and cancer, but existence of a shared stemness program remains controversial. Here, we construct a gene module map to systematically relate transcriptional programs in embryonic stem cells (ESCs), adult tissue stem cells, and human cancers. This map reveals two predominant gene modules that distinguish ESCs and adult tissue stem cells. The ESC-like transcriptional program is activated in diverse human epithelial cancers and strongly predicts metastasis and death. c-Myc, but not other oncogenes, is sufficient to reactivate the ESC-like program in normal and cancer cells. In primary human keratinocytes transformed by Ras and I kappa B alpha, c-Myc increases the fraction of tumor-initiating cells by 150-fold, enabling tumor formation and serial propagation with as few as 500 cells. c-Myc-enhanced tumor initiation is cell-autonomous and independent of genomic instability. Thus, activation of an ESC-like transcriptional program in differentiated adult cells may induce pathologic self-renewal characteristic of cancer stem cells.","author":[{"dropping-particle":"","family":"Wong","given":"David J.","non-dropping-particle":"","parse-names":false,"suffix":""},{"dropping-particle":"","family":"Liu","given":"Helen","non-dropping-particle":"","parse-names":false,"suffix":""},{"dropping-particle":"","family":"Ridky","given":"Todd W.","non-dropping-particle":"","parse-names":false,"suffix":""},{"dropping-particle":"","family":"Cassarino","given":"David","non-dropping-particle":"","parse-names":false,"suffix":""},{"dropping-particle":"","family":"Segal","given":"Eran","non-dropping-particle":"","parse-names":false,"suffix":""},{"dropping-particle":"","family":"Chang","given":"Howard Y.","non-dropping-particle":"","parse-names":false,"suffix":""}],"container-title":"Cell stem cell","id":"ITEM-2","issue":"4","issued":{"date-parts":[["2008","4","10"]]},"page":"333-44","title":"Module map of stem cell genes guides creation of epithelial cancer stem cells.","type":"article-journal","volume":"2"},"uris":["http://www.mendeley.com/documents/?uuid=d15e9afe-2d37-4776-aff0-a421dd18665c"]}],"mendeley":{"formattedCitation":"(Ben-Porath et al., 2008; Wong et al., 2008)","plainTextFormattedCitation":"(Ben-Porath et al., 2008; Wong et al., 2008)","previouslyFormattedCitation":"(Ben-Porath et al., 2008; Wong et al., 2008)"},"properties":{"noteIndex":0},"schema":"https://github.com/citation-style-language/schema/raw/master/csl-citation.json"}</w:instrText>
      </w:r>
      <w:r>
        <w:fldChar w:fldCharType="separate"/>
      </w:r>
      <w:r w:rsidRPr="00704B57">
        <w:rPr>
          <w:noProof/>
        </w:rPr>
        <w:t>(Ben-Porath et al., 2008; Wong et al., 2008)</w:t>
      </w:r>
      <w:r>
        <w:fldChar w:fldCharType="end"/>
      </w:r>
      <w:r w:rsidR="00C93908">
        <w:t xml:space="preserve"> and s</w:t>
      </w:r>
      <w:r>
        <w:t>tem cell pluripotency</w:t>
      </w:r>
      <w:del w:id="49" w:author="Delaney" w:date="2021-03-27T03:48:00Z">
        <w:r w:rsidR="00C93908" w:rsidDel="00C070A9">
          <w:delText>, like MYC-driven cancers,</w:delText>
        </w:r>
      </w:del>
      <w:r>
        <w:t xml:space="preserve"> depends on higher rates of rRNA synthesis and ribosome biogenesis </w:t>
      </w:r>
      <w:r>
        <w:fldChar w:fldCharType="begin" w:fldLock="1"/>
      </w:r>
      <w:r>
        <w:instrText>ADDIN CSL_CITATION {"citationItems":[{"id":"ITEM-1","itemData":{"DOI":"10.1016/j.gde.2015.07.006","ISSN":"1879-0380","PMID":"26343009","abstract":"Although considered a 'house-keeping' function, ribosome biogenesis is regulated differently between cells and can be modulated in a cell-type-specific manner. These differences are required to generate specialized ribosomes that contribute to the translational control of gene expression by selecting mRNA subsets to be translated. Thus, differences in ribosome biogenesis between stem and differentiated cells indirectly contribute to determine cell identity. The concept of the existence of stem cell-specific mechanisms of ribosome biogenesis has progressed from an attractive theory to a useful working model with important implications for basic and medical research.","author":[{"dropping-particle":"","family":"Brombin","given":"Alessandro","non-dropping-particle":"","parse-names":false,"suffix":""},{"dropping-particle":"","family":"Joly","given":"Jean-Stéphane","non-dropping-particle":"","parse-names":false,"suffix":""},{"dropping-particle":"","family":"Jamen","given":"Françoise","non-dropping-particle":"","parse-names":false,"suffix":""}],"container-title":"Current opinion in genetics &amp; development","id":"ITEM-1","issued":{"date-parts":[["2015","10"]]},"page":"61-70","title":"New tricks for an old dog: ribosome biogenesis contributes to stem cell homeostasis.","type":"article-journal","volume":"34"},"uris":["http://www.mendeley.com/documents/?uuid=c637067c-f5b1-469f-8a54-862059b6d667"]},{"id":"ITEM-2","itemData":{"DOI":"10.18632/aging.101922","ISSN":"1945-4589","PMID":"31026227","abstract":"The biosynthesis of ribosomes is a complex process that requires the coordinated action of many factors and a huge energy investment from the cell. Ribosomes are essential for protein production, and thus for cellular survival, growth and proliferation. Ribosome biogenesis is initiated in the nucleolus and includes: the synthesis and processing of ribosomal RNAs, assembly of ribosomal proteins, transport to the cytoplasm and association of ribosomal subunits. The disruption of ribosome biogenesis at various steps, with either increased or decreased expression of different ribosomal components, can promote cell cycle arrest, senescence or apoptosis. Additionally, interference with ribosomal biogenesis is often associated with cancer, aging and age-related degenerative diseases. Here, we review current knowledge on impaired ribosome biogenesis, discuss the main factors involved in stress responses under such circumstances and focus on examples with clinical relevance.","author":[{"dropping-particle":"","family":"Turi","given":"Zsofia","non-dropping-particle":"","parse-names":false,"suffix":""},{"dropping-particle":"","family":"Lacey","given":"Matthew","non-dropping-particle":"","parse-names":false,"suffix":""},{"dropping-particle":"","family":"Mistrik","given":"Martin","non-dropping-particle":"","parse-names":false,"suffix":""},{"dropping-particle":"","family":"Moudry","given":"Pavel","non-dropping-particle":"","parse-names":false,"suffix":""}],"container-title":"Aging","id":"ITEM-2","issue":"8","issued":{"date-parts":[["2019","4","26"]]},"page":"2512-2540","title":"Impaired ribosome biogenesis: mechanisms and relevance to cancer and aging.","type":"article-journal","volume":"11"},"uris":["http://www.mendeley.com/documents/?uuid=6de49ce3-31dc-4563-bb20-7303cf267412"]},{"id":"ITEM-3","itemData":{"DOI":"10.1002/stem.1825","ISSN":"1549-4918","PMID":"25187421","abstract":"Pluripotent stem cells have been shown to have unique nuclear properties, for example, hyperdynamic chromatin and large, condensed nucleoli. However, the contribution of the latter unique nucleolar character to pluripotency has not been well understood. Here, we show that fibrillarin (FBL), a critical methyltransferase for ribosomal RNA (rRNA) processing in nucleoli, is one of the proteins highly expressed in pluripotent embryonic stem (ES) cells. Stable expression of FBL in ES cells prolonged the pluripotent state of mouse ES cells cultured in the absence of leukemia inhibitory factor (LIF). Analyses using deletion mutants and a point mutant revealed that the methyltransferase activity of FBL regulates stem cell pluripotency. Knockdown of this gene led to significant delays in rRNA processing, growth inhibition, and apoptosis in mouse ES cells. Interestingly, both partial knockdown of FBL and treatment with actinomycin D, an inhibitor of rRNA synthesis, induced the expression of differentiation markers in the presence of LIF and promoted stem cell differentiation into neuronal lineages. Moreover, we identified p53 signaling as the regulatory pathway for pluripotency and differentiation of ES cells. These results suggest that proper activity of rRNA production in nucleoli is a novel factor for the regulation of pluripotency and differentiation ability of ES cells.","author":[{"dropping-particle":"","family":"Watanabe-Susaki","given":"Kanako","non-dropping-particle":"","parse-names":false,"suffix":""},{"dropping-particle":"","family":"Takada","given":"Hitomi","non-dropping-particle":"","parse-names":false,"suffix":""},{"dropping-particle":"","family":"Enomoto","given":"Kei","non-dropping-particle":"","parse-names":false,"suffix":""},{"dropping-particle":"","family":"Miwata","given":"Kyoko","non-dropping-particle":"","parse-names":false,"suffix":""},{"dropping-particle":"","family":"Ishimine","given":"Hisako","non-dropping-particle":"","parse-names":false,"suffix":""},{"dropping-particle":"","family":"Intoh","given":"Atsushi","non-dropping-particle":"","parse-names":false,"suffix":""},{"dropping-particle":"","family":"Ohtaka","given":"Manami","non-dropping-particle":"","parse-names":false,"suffix":""},{"dropping-particle":"","family":"Nakanishi","given":"Mahito","non-dropping-particle":"","parse-names":false,"suffix":""},{"dropping-particle":"","family":"Sugino","given":"Hiromu","non-dropping-particle":"","parse-names":false,"suffix":""},{"dropping-particle":"","family":"Asashima","given":"Makoto","non-dropping-particle":"","parse-names":false,"suffix":""},{"dropping-particle":"","family":"Kurisaki","given":"Akira","non-dropping-particle":"","parse-names":false,"suffix":""}],"container-title":"Stem cells (Dayton, Ohio)","id":"ITEM-3","issue":"12","issued":{"date-parts":[["2014","12"]]},"page":"3099-111","title":"Biosynthesis of ribosomal RNA in nucleoli regulates pluripotency and differentiation ability of pluripotent stem cells.","type":"article-journal","volume":"32"},"uris":["http://www.mendeley.com/documents/?uuid=46d185bd-c714-4d59-82ce-0396431c9f72"]}],"mendeley":{"formattedCitation":"(Brombin et al., 2015; Turi et al., 2019; Watanabe-Susaki et al., 2014)","plainTextFormattedCitation":"(Brombin et al., 2015; Turi et al., 2019; Watanabe-Susaki et al., 2014)","previouslyFormattedCitation":"(Brombin et al., 2015; Turi et al., 2019; Watanabe-Susaki et al., 2014)"},"properties":{"noteIndex":0},"schema":"https://github.com/citation-style-language/schema/raw/master/csl-citation.json"}</w:instrText>
      </w:r>
      <w:r>
        <w:fldChar w:fldCharType="separate"/>
      </w:r>
      <w:r w:rsidRPr="00704B57">
        <w:rPr>
          <w:noProof/>
        </w:rPr>
        <w:t>(Brombin et al., 2015; Turi et al., 2019; Watanabe-Susaki et al., 2014)</w:t>
      </w:r>
      <w:r>
        <w:fldChar w:fldCharType="end"/>
      </w:r>
      <w:ins w:id="50" w:author="Delaney" w:date="2021-03-27T03:49:00Z">
        <w:r w:rsidR="00C070A9">
          <w:t xml:space="preserve"> like MYC-driven cancers </w:t>
        </w:r>
        <w:r w:rsidR="00C070A9">
          <w:fldChar w:fldCharType="begin" w:fldLock="1"/>
        </w:r>
        <w:r w:rsidR="00C070A9">
          <w:instrText>ADDIN CSL_CITATION {"citationItems":[{"id":"ITEM-1","itemData":{"DOI":"10.1038/nature07449","ISSN":"1476-4687","PMID":"19011615","abstract":"The Myc oncogene regulates the expression of several components of the protein synthetic machinery, including ribosomal proteins, initiation factors of translation, RNA polymerase III and ribosomal DNA. Whether and how increasing the cellular protein synthesis capacity affects the multistep process leading to cancer remains to be addressed. Here we use ribosomal protein heterozygote mice as a genetic tool to restore increased protein synthesis in Emu-Myc/+ transgenic mice to normal levels, and show that the oncogenic potential of Myc in this context is suppressed. Our findings demonstrate that the ability of Myc to increase protein synthesis directly augments cell size and is sufficient to accelerate cell cycle progression independently of known cell cycle targets transcriptionally regulated by Myc. In addition, when protein synthesis is restored to normal levels, Myc-overexpressing precancerous cells are more efficiently eliminated by programmed cell death. Our findings reveal a new mechanism that links increases in general protein synthesis rates downstream of an oncogenic signal to a specific molecular impairment in the modality of translation initiation used to regulate the expression of selective messenger RNAs. We show that an aberrant increase in cap-dependent translation downstream of Myc hyperactivation specifically impairs the translational switch to internal ribosomal entry site (IRES)-dependent translation that is required for accurate mitotic progression. Failure of this translational switch results in reduced mitotic-specific expression of the endogenous IRES-dependent form of Cdk11 (also known as Cdc2l and PITSLRE), which leads to cytokinesis defects and is associated with increased centrosome numbers and genome instability in Emu-Myc/+ mice. When accurate translational control is re-established in Emu-Myc/+ mice, genome instability is suppressed. Our findings demonstrate how perturbations in translational control provide a highly specific outcome for gene expression, genome stability and cancer initiation that have important implications for understanding the molecular mechanism of cancer formation at the post-genomic level.","author":[{"dropping-particle":"","family":"Barna","given":"Maria","non-dropping-particle":"","parse-names":false,"suffix":""},{"dropping-particle":"","family":"Pusic","given":"Aya","non-dropping-particle":"","parse-names":false,"suffix":""},{"dropping-particle":"","family":"Zollo","given":"Ornella","non-dropping-particle":"","parse-names":false,"suffix":""},{"dropping-particle":"","family":"Costa","given":"Maria","non-dropping-particle":"","parse-names":false,"suffix":""},{"dropping-particle":"","family":"Kondrashov","given":"Nadya","non-dropping-particle":"","parse-names":false,"suffix":""},{"dropping-particle":"","family":"Rego","given":"Eduardo","non-dropping-particle":"","parse-names":false,"suffix":""},{"dropping-particle":"","family":"Rao","given":"Pulivarthi H.","non-dropping-particle":"","parse-names":false,"suffix":""},{"dropping-particle":"","family":"Ruggero","given":"Davide","non-dropping-particle":"","parse-names":false,"suffix":""}],"container-title":"Nature","id":"ITEM-1","issue":"7224","issued":{"date-parts":[["2008","12","18"]]},"page":"971-5","title":"Suppression of Myc oncogenic activity by ribosomal protein haploinsufficiency.","type":"article-journal","volume":"456"},"uris":["http://www.mendeley.com/documents/?uuid=badbb1d4-fdda-46b6-82b2-d55df7e48262"]},{"id":"ITEM-2","itemData":{"DOI":"10.1038/nrc2819","ISSN":"1474-175X","abstract":"Recently, MYC has been shown to serve as a direct regulator of ribosome biogenesis and therefore coordinates protein synthesis. Could the regulation of ribosome biogenesis by MYC be necessary for its role in tumorigenesis?","author":[{"dropping-particle":"","family":"Riggelen","given":"Jan","non-dropping-particle":"van","parse-names":false,"suffix":""},{"dropping-particle":"","family":"Yetil","given":"Alper","non-dropping-particle":"","parse-names":false,"suffix":""},{"dropping-particle":"","family":"Felsher","given":"Dean W.","non-dropping-particle":"","parse-names":false,"suffix":""}],"container-title":"Nature Reviews Cancer","id":"ITEM-2","issue":"4","issued":{"date-parts":[["2010","4","1"]]},"page":"301-309","publisher":"Nature Publishing Group","title":"MYC as a regulator of ribosome biogenesis and protein synthesis","type":"article-journal","volume":"10"},"uris":["http://www.mendeley.com/documents/?uuid=b911196a-6618-322e-9d2d-4237b586066c"]}],"mendeley":{"formattedCitation":"(Barna et al., 2008; van Riggelen et al., 2010)","plainTextFormattedCitation":"(Barna et al., 2008; van Riggelen et al., 2010)","previouslyFormattedCitation":"(Barna et al., 2008; van Riggelen et al., 2010)"},"properties":{"noteIndex":0},"schema":"https://github.com/citation-style-language/schema/raw/master/csl-citation.json"}</w:instrText>
        </w:r>
        <w:r w:rsidR="00C070A9">
          <w:fldChar w:fldCharType="separate"/>
        </w:r>
        <w:r w:rsidR="00C070A9" w:rsidRPr="001220F7">
          <w:rPr>
            <w:noProof/>
          </w:rPr>
          <w:t>(Barna et al., 2008; van Riggelen et al., 2010)</w:t>
        </w:r>
        <w:r w:rsidR="00C070A9">
          <w:fldChar w:fldCharType="end"/>
        </w:r>
      </w:ins>
      <w:r w:rsidR="00C93908">
        <w:t xml:space="preserve">. We realized that even genes broadly differentially expressed across MYC-driven cancers in transgenic mouse models may not necessarily </w:t>
      </w:r>
      <w:r w:rsidR="00E47111">
        <w:t>be specific to MYC-driven cancers.</w:t>
      </w:r>
      <w:r w:rsidR="00C93908">
        <w:t xml:space="preserve"> </w:t>
      </w:r>
      <w:r w:rsidR="00E47111">
        <w:t xml:space="preserve">To identify genes that are more likely to be specific to MYC-driven cancers, we explored the TCGA dataset and narrowed our MYC gene signature to a set of 67 genes that were at least moderately correlated with MYC expression in primary human cancers. </w:t>
      </w:r>
      <w:r w:rsidR="00E777FB">
        <w:t xml:space="preserve">These 67 genes, unlike the genes with weaker correlation with MYC, were significantly enriched in ribosome biogenesis genes suggesting that ribosome biogenesis is most specific to MYC-driven cancers. In contrast, other pathways, such as </w:t>
      </w:r>
      <w:r w:rsidR="00E777FB" w:rsidRPr="0028526B">
        <w:t>DNA replication</w:t>
      </w:r>
      <w:r w:rsidR="00E777FB">
        <w:t xml:space="preserve"> and cell division, </w:t>
      </w:r>
      <w:r w:rsidR="005B37AD">
        <w:t xml:space="preserve">might </w:t>
      </w:r>
      <w:r w:rsidR="00B87555">
        <w:t>not depend specifically on MYC activity but rather are features of many cancers in general.</w:t>
      </w:r>
      <w:r w:rsidR="00C717CB">
        <w:t xml:space="preserve"> </w:t>
      </w:r>
      <w:del w:id="51" w:author="Delaney" w:date="2021-03-27T05:55:00Z">
        <w:r w:rsidR="00C717CB" w:rsidDel="00F21664">
          <w:delText>As</w:delText>
        </w:r>
        <w:r w:rsidR="001713BD" w:rsidDel="00F21664">
          <w:delText xml:space="preserve"> our</w:delText>
        </w:r>
        <w:r w:rsidR="00C717CB" w:rsidDel="00F21664">
          <w:delText xml:space="preserve"> 67 </w:delText>
        </w:r>
        <w:r w:rsidR="001713BD" w:rsidDel="00F21664">
          <w:delText>MYC gene signature</w:delText>
        </w:r>
        <w:r w:rsidR="00C717CB" w:rsidDel="00F21664">
          <w:delText xml:space="preserve"> </w:delText>
        </w:r>
        <w:r w:rsidR="001713BD" w:rsidDel="00F21664">
          <w:delText>is</w:delText>
        </w:r>
        <w:r w:rsidR="00C717CB" w:rsidDel="00F21664">
          <w:delText xml:space="preserve"> prognostic in human cancers</w:delText>
        </w:r>
        <w:r w:rsidR="00033858" w:rsidDel="00F21664">
          <w:delText xml:space="preserve">, can separate MYC-high from MYC-low cancers, and many </w:delText>
        </w:r>
        <w:r w:rsidR="001713BD" w:rsidDel="00F21664">
          <w:delText xml:space="preserve">of these genes </w:delText>
        </w:r>
        <w:r w:rsidR="00033858" w:rsidDel="00F21664">
          <w:delText>have not been reported in previously published MYC gene sets</w:delText>
        </w:r>
      </w:del>
      <w:ins w:id="52" w:author="Delaney" w:date="2021-03-27T05:58:00Z">
        <w:r w:rsidR="006B7D14">
          <w:t>Thus</w:t>
        </w:r>
      </w:ins>
      <w:r w:rsidR="00033858">
        <w:t xml:space="preserve">, these </w:t>
      </w:r>
      <w:ins w:id="53" w:author="Delaney" w:date="2021-03-27T05:59:00Z">
        <w:r w:rsidR="006B7D14">
          <w:t xml:space="preserve">67 </w:t>
        </w:r>
      </w:ins>
      <w:r w:rsidR="00033858">
        <w:t>genes warrant further investigation as potential vulnerabilities in MYC-driven cancers.</w:t>
      </w:r>
    </w:p>
    <w:p w14:paraId="2A190B66" w14:textId="3F6027C5" w:rsidR="001713BD" w:rsidRPr="002C2EED" w:rsidRDefault="001713BD" w:rsidP="00E63651">
      <w:pPr>
        <w:spacing w:line="480" w:lineRule="auto"/>
        <w:ind w:firstLine="720"/>
        <w:jc w:val="both"/>
      </w:pPr>
      <w:r>
        <w:t>Altogether, our findings suggest that the transition to the tumor tissue state involves specific epigenetic and transcriptional profile changes, which are dictated by both MYC overexpression and the initial tissue state.</w:t>
      </w:r>
      <w:r w:rsidR="00E63651">
        <w:t xml:space="preserve"> Since tumorigenesis is a multi-step process </w:t>
      </w:r>
      <w:r w:rsidR="00E63651">
        <w:fldChar w:fldCharType="begin" w:fldLock="1"/>
      </w:r>
      <w:r w:rsidR="00E63651">
        <w:instrText>ADDIN CSL_CITATION {"citationItems":[{"id":"ITEM-1","itemData":{"DOI":"10.1126/science.6356358","ISSN":"0036-8075","PMID":"6356358","abstract":"Two dozen cellular proto-oncogenes have been discovered to date through the study of retroviruses and the use of gene transfer. They form a structurally and functionally heterogeneous group. At least five distinct mechanisms are responsible for their conversion to active oncogenes. Recent work provides experimental strategies by which many of these oncogenes, as well as oncogenes of DNA tumor viruses, may be placed into functional categories. These procedures may lead to definition of a small number of common pathways through which the various oncogenes act to transform cells.","author":[{"dropping-particle":"","family":"Land","given":"Hartmut","non-dropping-particle":"","parse-names":false,"suffix":""},{"dropping-particle":"","family":"Parada","given":"Luis F.","non-dropping-particle":"","parse-names":false,"suffix":""},{"dropping-particle":"","family":"Weinberg","given":"Robert A.","non-dropping-particle":"","parse-names":false,"suffix":""}],"container-title":"Science (New York, N.Y.)","id":"ITEM-1","issue":"4625","issued":{"date-parts":[["1983","11","18"]]},"page":"771-8","title":"Cellular oncogenes and multistep carcinogenesis.","type":"article-journal","volume":"222"},"uris":["http://www.mendeley.com/documents/?uuid=55e7bea1-8a85-4e0c-be3d-d0182c909a5d"]}],"mendeley":{"formattedCitation":"(Land et al., 1983)","plainTextFormattedCitation":"(Land et al., 1983)","previouslyFormattedCitation":"(Land et al., 1983)"},"properties":{"noteIndex":0},"schema":"https://github.com/citation-style-language/schema/raw/master/csl-citation.json"}</w:instrText>
      </w:r>
      <w:r w:rsidR="00E63651">
        <w:fldChar w:fldCharType="separate"/>
      </w:r>
      <w:r w:rsidR="00E63651" w:rsidRPr="00704B57">
        <w:rPr>
          <w:noProof/>
        </w:rPr>
        <w:t>(Land et al., 1983)</w:t>
      </w:r>
      <w:r w:rsidR="00E63651">
        <w:fldChar w:fldCharType="end"/>
      </w:r>
      <w:r w:rsidR="00E63651">
        <w:t>, it is probable that a step-wise succession of feedback loops involving gene expression changes gives rise to new cellular states.</w:t>
      </w:r>
      <w:r w:rsidR="00E63651">
        <w:rPr>
          <w:color w:val="000000" w:themeColor="text1"/>
        </w:rPr>
        <w:t xml:space="preserve"> As such, future work should explore the progression of the dedifferentiation gene expression trajectory over a </w:t>
      </w:r>
      <w:r w:rsidR="00E63651">
        <w:rPr>
          <w:color w:val="000000" w:themeColor="text1"/>
        </w:rPr>
        <w:lastRenderedPageBreak/>
        <w:t>tumorigenesis time course.</w:t>
      </w:r>
      <w:r>
        <w:t xml:space="preserve"> Finally, future studies, should explores the effect of other members of the MYC proximal network that shield a more nuanced insight into how gene expression is regulated in a specific manner across cancer types  </w:t>
      </w:r>
      <w:r>
        <w:fldChar w:fldCharType="begin" w:fldLock="1"/>
      </w:r>
      <w:r>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fldChar w:fldCharType="separate"/>
      </w:r>
      <w:r w:rsidRPr="00704B57">
        <w:rPr>
          <w:noProof/>
        </w:rPr>
        <w:t>(Schaub et al., 2018)</w:t>
      </w:r>
      <w:r>
        <w:fldChar w:fldCharType="end"/>
      </w:r>
      <w:r w:rsidR="00E63651">
        <w:t>.</w:t>
      </w:r>
    </w:p>
    <w:p w14:paraId="2634D45B" w14:textId="3A16CC5A" w:rsidR="000722C3" w:rsidRDefault="00703DF1" w:rsidP="00E23455">
      <w:pPr>
        <w:rPr>
          <w:b/>
        </w:rPr>
      </w:pPr>
      <w:r>
        <w:rPr>
          <w:b/>
        </w:rPr>
        <w:br w:type="page"/>
      </w:r>
    </w:p>
    <w:p w14:paraId="317D1149" w14:textId="77777777" w:rsidR="00921B8E" w:rsidRPr="00496CE8" w:rsidRDefault="00921B8E" w:rsidP="00921B8E">
      <w:pPr>
        <w:spacing w:line="480" w:lineRule="auto"/>
        <w:outlineLvl w:val="0"/>
        <w:rPr>
          <w:b/>
        </w:rPr>
      </w:pPr>
      <w:r w:rsidRPr="00264C29">
        <w:rPr>
          <w:b/>
        </w:rPr>
        <w:lastRenderedPageBreak/>
        <w:t>Acknowledgments</w:t>
      </w:r>
    </w:p>
    <w:p w14:paraId="260CE0A8" w14:textId="7FFAB9AD" w:rsidR="00921B8E" w:rsidRDefault="00921B8E" w:rsidP="00921B8E">
      <w:pPr>
        <w:spacing w:line="480" w:lineRule="auto"/>
        <w:ind w:firstLine="720"/>
        <w:jc w:val="both"/>
      </w:pPr>
      <w:r>
        <w:t xml:space="preserve">We thank Andrew J. Gentles </w:t>
      </w:r>
      <w:r w:rsidR="000F4A11">
        <w:t xml:space="preserve">and </w:t>
      </w:r>
      <w:proofErr w:type="spellStart"/>
      <w:r>
        <w:t>Felsher</w:t>
      </w:r>
      <w:proofErr w:type="spellEnd"/>
      <w:r>
        <w:t xml:space="preserve"> laboratory</w:t>
      </w:r>
      <w:r w:rsidR="00F860D0">
        <w:t xml:space="preserve"> members</w:t>
      </w:r>
      <w:r>
        <w:t xml:space="preserve"> for their advice</w:t>
      </w:r>
      <w:r w:rsidR="002D03E4">
        <w:t xml:space="preserve"> and guidance</w:t>
      </w:r>
      <w:r>
        <w:t xml:space="preserve">. </w:t>
      </w:r>
      <w:r w:rsidR="002323F0">
        <w:t>W</w:t>
      </w:r>
      <w:r w:rsidR="006111BD">
        <w:t xml:space="preserve">e thank </w:t>
      </w:r>
      <w:r w:rsidR="006111BD" w:rsidRPr="000F494C">
        <w:t>Stanford Research Computing Center</w:t>
      </w:r>
      <w:r w:rsidR="006111BD">
        <w:t xml:space="preserve"> for </w:t>
      </w:r>
      <w:r w:rsidRPr="006D450F">
        <w:t>computational resources</w:t>
      </w:r>
      <w:r w:rsidR="002323F0">
        <w:t>, including the Sherlock cluster</w:t>
      </w:r>
      <w:r w:rsidRPr="006D450F">
        <w:t>.</w:t>
      </w:r>
      <w:r>
        <w:t xml:space="preserve"> </w:t>
      </w:r>
      <w:r w:rsidR="00AB7208">
        <w:t xml:space="preserve">We are </w:t>
      </w:r>
      <w:r w:rsidR="000F4A11">
        <w:t>grateful</w:t>
      </w:r>
      <w:r w:rsidR="00AB7208">
        <w:t xml:space="preserve"> for the public data from</w:t>
      </w:r>
      <w:r>
        <w:t xml:space="preserve"> TCGA</w:t>
      </w:r>
      <w:r w:rsidR="00AB7208">
        <w:t xml:space="preserve"> and </w:t>
      </w:r>
      <w:r w:rsidR="004C0B91">
        <w:t xml:space="preserve">from </w:t>
      </w:r>
      <w:r w:rsidR="00AB7208">
        <w:t>the Broad Institute</w:t>
      </w:r>
      <w:r w:rsidR="004C0B91">
        <w:t>’s</w:t>
      </w:r>
      <w:r w:rsidR="00AB7208">
        <w:t xml:space="preserve"> CCLE</w:t>
      </w:r>
      <w:r>
        <w:t xml:space="preserve">. </w:t>
      </w:r>
      <w:r w:rsidR="00357485" w:rsidRPr="00357485">
        <w:t xml:space="preserve">This work was funded by National Institutes of Health (NIH) grants: R01 CA089305, R01 CA170378, and U01 CA188383, with additional support as follows. D.K.S. - UCLA-Caltech Medical Scientist Training Program (NIH NIGMS training grant GM008042). A.D. - Lymphoma Research Foundation.  R.D. - NIH grant CA222676 from the National Cancer Institute (NCI), American College of Gastroenterology Junior Faculty Career Development Grant. A.M.G. - Stanford Cancer Translational Nanotechnology Training T32 Training Grant CA196585 (NCI). D.F.L - Tumor Biology Training Grant (NIH 5T32CA009151-38), Stanford University (NCI), Burroughs </w:t>
      </w:r>
      <w:proofErr w:type="spellStart"/>
      <w:r w:rsidR="00357485" w:rsidRPr="00357485">
        <w:t>Wellcome</w:t>
      </w:r>
      <w:proofErr w:type="spellEnd"/>
      <w:r w:rsidR="00357485" w:rsidRPr="00357485">
        <w:t xml:space="preserve"> Fund Postdoctoral Enrichment Award, Research Supplement Award (NCI), 3U01CA188383-03S1, and (K01) CA234453 (NCI).</w:t>
      </w:r>
    </w:p>
    <w:p w14:paraId="57135D47" w14:textId="77777777" w:rsidR="00921B8E" w:rsidRDefault="00921B8E" w:rsidP="00921B8E">
      <w:pPr>
        <w:spacing w:line="480" w:lineRule="auto"/>
      </w:pPr>
    </w:p>
    <w:p w14:paraId="1CEE5B3D" w14:textId="77777777" w:rsidR="00921B8E" w:rsidRPr="00867BC6" w:rsidRDefault="00921B8E" w:rsidP="00921B8E">
      <w:pPr>
        <w:spacing w:line="480" w:lineRule="auto"/>
        <w:rPr>
          <w:b/>
          <w:bCs/>
        </w:rPr>
      </w:pPr>
      <w:r w:rsidRPr="00867BC6">
        <w:rPr>
          <w:b/>
          <w:bCs/>
        </w:rPr>
        <w:t>Author contributions</w:t>
      </w:r>
    </w:p>
    <w:p w14:paraId="34B34CBD" w14:textId="69B72753" w:rsidR="00C940D1" w:rsidRDefault="00921B8E" w:rsidP="002D3700">
      <w:pPr>
        <w:spacing w:line="480" w:lineRule="auto"/>
        <w:ind w:firstLine="720"/>
        <w:jc w:val="both"/>
      </w:pPr>
      <w:r w:rsidRPr="00867BC6">
        <w:t>D.K.S.</w:t>
      </w:r>
      <w:r w:rsidR="00C940D1">
        <w:t xml:space="preserve"> – Conceptualization, Methodology, Software, Validation, Formal Analysis, Investigation, Resources, </w:t>
      </w:r>
      <w:r w:rsidR="008A6EF8">
        <w:t xml:space="preserve">Data Curation, </w:t>
      </w:r>
      <w:r w:rsidR="00C940D1" w:rsidRPr="00C940D1">
        <w:t>Writing – original draft preparation</w:t>
      </w:r>
      <w:r w:rsidR="00C940D1">
        <w:t xml:space="preserve">, </w:t>
      </w:r>
      <w:r w:rsidR="00A15513" w:rsidRPr="008A6EF8">
        <w:t>Writing – review and editing</w:t>
      </w:r>
      <w:r w:rsidR="00A15513">
        <w:t xml:space="preserve">, </w:t>
      </w:r>
      <w:r w:rsidR="00C940D1">
        <w:t xml:space="preserve">Visualization, </w:t>
      </w:r>
      <w:r w:rsidR="00C940D1" w:rsidRPr="00C940D1">
        <w:t>Project administration</w:t>
      </w:r>
    </w:p>
    <w:p w14:paraId="0464A64B" w14:textId="538CA020" w:rsidR="008A6EF8" w:rsidDel="00E324BB" w:rsidRDefault="008A6EF8" w:rsidP="00E324BB">
      <w:pPr>
        <w:spacing w:line="480" w:lineRule="auto"/>
        <w:ind w:firstLine="720"/>
        <w:jc w:val="both"/>
        <w:rPr>
          <w:moveFrom w:id="54" w:author="Delaney" w:date="2021-03-27T03:27:00Z"/>
        </w:rPr>
        <w:pPrChange w:id="55" w:author="Delaney" w:date="2021-03-27T03:27:00Z">
          <w:pPr>
            <w:spacing w:line="480" w:lineRule="auto"/>
            <w:ind w:firstLine="720"/>
            <w:jc w:val="both"/>
          </w:pPr>
        </w:pPrChange>
      </w:pPr>
      <w:r>
        <w:t xml:space="preserve">A.D. – </w:t>
      </w:r>
      <w:r w:rsidRPr="008A6EF8">
        <w:t>Formal analysis</w:t>
      </w:r>
      <w:r>
        <w:t xml:space="preserve">, </w:t>
      </w:r>
      <w:r w:rsidRPr="008A6EF8">
        <w:t>Writing – review and editing</w:t>
      </w:r>
      <w:moveFromRangeStart w:id="56" w:author="Delaney" w:date="2021-03-27T03:27:00Z" w:name="move67708075"/>
    </w:p>
    <w:p w14:paraId="6FA80D2B" w14:textId="145A49AF" w:rsidR="008A6EF8" w:rsidRDefault="008A6EF8" w:rsidP="00E324BB">
      <w:pPr>
        <w:spacing w:line="480" w:lineRule="auto"/>
        <w:ind w:firstLine="720"/>
        <w:jc w:val="both"/>
      </w:pPr>
      <w:moveFrom w:id="57" w:author="Delaney" w:date="2021-03-27T03:27:00Z">
        <w:r w:rsidDel="00E324BB">
          <w:t xml:space="preserve">R.D. – </w:t>
        </w:r>
        <w:r w:rsidRPr="008A6EF8" w:rsidDel="00E324BB">
          <w:t>Formal analysis</w:t>
        </w:r>
        <w:r w:rsidDel="00E324BB">
          <w:t xml:space="preserve">, </w:t>
        </w:r>
        <w:r w:rsidRPr="008A6EF8" w:rsidDel="00E324BB">
          <w:t>Writing – review and editing</w:t>
        </w:r>
      </w:moveFrom>
      <w:moveFromRangeEnd w:id="56"/>
    </w:p>
    <w:p w14:paraId="5B8A2C17" w14:textId="77777777" w:rsidR="008A6EF8" w:rsidRDefault="008A6EF8" w:rsidP="002D3700">
      <w:pPr>
        <w:spacing w:line="480" w:lineRule="auto"/>
        <w:ind w:firstLine="720"/>
        <w:jc w:val="both"/>
      </w:pPr>
      <w:r>
        <w:t>M.S.K. – Validation</w:t>
      </w:r>
    </w:p>
    <w:p w14:paraId="0604BE12" w14:textId="5C4BBBA0" w:rsidR="008A6EF8" w:rsidRDefault="008A6EF8" w:rsidP="008A6EF8">
      <w:pPr>
        <w:spacing w:line="480" w:lineRule="auto"/>
        <w:ind w:firstLine="720"/>
        <w:jc w:val="both"/>
      </w:pPr>
      <w:r>
        <w:t xml:space="preserve">A.M.G. – </w:t>
      </w:r>
      <w:r w:rsidRPr="008A6EF8">
        <w:t>Formal analysis</w:t>
      </w:r>
    </w:p>
    <w:p w14:paraId="6069C8F5" w14:textId="5C231F9D" w:rsidR="008A6EF8" w:rsidRDefault="008A6EF8" w:rsidP="008A6EF8">
      <w:pPr>
        <w:spacing w:line="480" w:lineRule="auto"/>
        <w:ind w:firstLine="720"/>
        <w:jc w:val="both"/>
      </w:pPr>
      <w:r>
        <w:lastRenderedPageBreak/>
        <w:t>D.I.B. – Resources</w:t>
      </w:r>
    </w:p>
    <w:p w14:paraId="18ED612D" w14:textId="19A50C19" w:rsidR="008A6EF8" w:rsidRDefault="008A6EF8" w:rsidP="008A6EF8">
      <w:pPr>
        <w:spacing w:line="480" w:lineRule="auto"/>
        <w:ind w:firstLine="720"/>
        <w:jc w:val="both"/>
      </w:pPr>
      <w:r>
        <w:t>S.J.A. – Resources</w:t>
      </w:r>
    </w:p>
    <w:p w14:paraId="40FBC540" w14:textId="77777777" w:rsidR="00E324BB" w:rsidRDefault="008A6EF8" w:rsidP="00E324BB">
      <w:pPr>
        <w:spacing w:line="480" w:lineRule="auto"/>
        <w:ind w:firstLine="720"/>
        <w:jc w:val="both"/>
        <w:rPr>
          <w:moveTo w:id="58" w:author="Delaney" w:date="2021-03-27T03:27:00Z"/>
        </w:rPr>
      </w:pPr>
      <w:r>
        <w:t xml:space="preserve">D.F.L. – Data Curation, </w:t>
      </w:r>
      <w:r w:rsidRPr="008A6EF8">
        <w:t>Writing – review and editing</w:t>
      </w:r>
      <w:moveToRangeStart w:id="59" w:author="Delaney" w:date="2021-03-27T03:27:00Z" w:name="move67708075"/>
    </w:p>
    <w:p w14:paraId="15CAECD0" w14:textId="52C90EDA" w:rsidR="00E324BB" w:rsidDel="00E324BB" w:rsidRDefault="00E324BB" w:rsidP="00E324BB">
      <w:pPr>
        <w:spacing w:line="480" w:lineRule="auto"/>
        <w:ind w:firstLine="720"/>
        <w:jc w:val="both"/>
        <w:rPr>
          <w:del w:id="60" w:author="Delaney" w:date="2021-03-27T03:27:00Z"/>
          <w:moveTo w:id="61" w:author="Delaney" w:date="2021-03-27T03:27:00Z"/>
        </w:rPr>
      </w:pPr>
      <w:moveTo w:id="62" w:author="Delaney" w:date="2021-03-27T03:27:00Z">
        <w:r>
          <w:t xml:space="preserve">R.D. – </w:t>
        </w:r>
        <w:r w:rsidRPr="008A6EF8">
          <w:t>Formal analysis</w:t>
        </w:r>
        <w:r>
          <w:t xml:space="preserve">, </w:t>
        </w:r>
      </w:moveTo>
      <w:ins w:id="63" w:author="Delaney" w:date="2021-03-27T03:27:00Z">
        <w:r>
          <w:t xml:space="preserve">Supervision, </w:t>
        </w:r>
      </w:ins>
      <w:moveTo w:id="64" w:author="Delaney" w:date="2021-03-27T03:27:00Z">
        <w:r w:rsidRPr="008A6EF8">
          <w:t>Writing – review and editing</w:t>
        </w:r>
      </w:moveTo>
    </w:p>
    <w:moveToRangeEnd w:id="59"/>
    <w:p w14:paraId="45C83F85" w14:textId="24EBA2C2" w:rsidR="008A6EF8" w:rsidRDefault="008A6EF8" w:rsidP="00E324BB">
      <w:pPr>
        <w:spacing w:line="480" w:lineRule="auto"/>
        <w:ind w:firstLine="720"/>
        <w:jc w:val="both"/>
      </w:pPr>
    </w:p>
    <w:p w14:paraId="4855F72B" w14:textId="155835C2" w:rsidR="008A6EF8" w:rsidRDefault="008A6EF8" w:rsidP="008A6EF8">
      <w:pPr>
        <w:spacing w:line="480" w:lineRule="auto"/>
        <w:ind w:firstLine="720"/>
        <w:jc w:val="both"/>
      </w:pPr>
      <w:r>
        <w:t>D.W.F.</w:t>
      </w:r>
      <w:r w:rsidR="00DA5A88">
        <w:t xml:space="preserve"> </w:t>
      </w:r>
      <w:r>
        <w:t xml:space="preserve">– Conceptualization, </w:t>
      </w:r>
      <w:r w:rsidR="002F756E">
        <w:t xml:space="preserve">Supervision, </w:t>
      </w:r>
      <w:r w:rsidR="00E45E6F">
        <w:t xml:space="preserve">Project administration, Funding acquisition, </w:t>
      </w:r>
      <w:r w:rsidR="00E45E6F" w:rsidRPr="00E45E6F">
        <w:t>Writing – review and editing</w:t>
      </w:r>
    </w:p>
    <w:p w14:paraId="464C850C" w14:textId="77777777" w:rsidR="00921B8E" w:rsidRDefault="00921B8E" w:rsidP="00921B8E">
      <w:pPr>
        <w:spacing w:line="480" w:lineRule="auto"/>
        <w:ind w:firstLine="720"/>
      </w:pPr>
    </w:p>
    <w:p w14:paraId="5C72C5B1" w14:textId="4D4D678F" w:rsidR="00921B8E" w:rsidRPr="00823553" w:rsidRDefault="00921B8E" w:rsidP="00921B8E">
      <w:pPr>
        <w:spacing w:line="480" w:lineRule="auto"/>
        <w:rPr>
          <w:b/>
          <w:bCs/>
        </w:rPr>
      </w:pPr>
      <w:r>
        <w:rPr>
          <w:b/>
          <w:bCs/>
        </w:rPr>
        <w:t>Declaration of Interests</w:t>
      </w:r>
    </w:p>
    <w:p w14:paraId="3A17073F" w14:textId="77777777" w:rsidR="00921B8E" w:rsidRDefault="00921B8E" w:rsidP="00921B8E">
      <w:pPr>
        <w:spacing w:line="480" w:lineRule="auto"/>
      </w:pPr>
      <w:r>
        <w:tab/>
        <w:t>The authors have no conflicts of interest to disclose.</w:t>
      </w:r>
    </w:p>
    <w:p w14:paraId="6D3B66D3" w14:textId="2118395F" w:rsidR="00921B8E" w:rsidRDefault="00921B8E" w:rsidP="00B47EA2">
      <w:pPr>
        <w:spacing w:line="480" w:lineRule="auto"/>
        <w:jc w:val="both"/>
        <w:outlineLvl w:val="0"/>
        <w:rPr>
          <w:b/>
        </w:rPr>
      </w:pPr>
    </w:p>
    <w:p w14:paraId="395DB1E0" w14:textId="451569BE" w:rsidR="00474164" w:rsidRDefault="00474164" w:rsidP="00B47EA2">
      <w:pPr>
        <w:spacing w:line="480" w:lineRule="auto"/>
        <w:jc w:val="both"/>
        <w:outlineLvl w:val="0"/>
        <w:rPr>
          <w:b/>
        </w:rPr>
      </w:pPr>
    </w:p>
    <w:p w14:paraId="61866714" w14:textId="7DC63CF7" w:rsidR="00474164" w:rsidRDefault="00474164" w:rsidP="00B47EA2">
      <w:pPr>
        <w:spacing w:line="480" w:lineRule="auto"/>
        <w:jc w:val="both"/>
        <w:outlineLvl w:val="0"/>
        <w:rPr>
          <w:b/>
        </w:rPr>
      </w:pPr>
    </w:p>
    <w:p w14:paraId="391DD268" w14:textId="150540C6" w:rsidR="00082D1B" w:rsidRDefault="00082D1B" w:rsidP="00B47EA2">
      <w:pPr>
        <w:spacing w:line="480" w:lineRule="auto"/>
        <w:jc w:val="both"/>
        <w:outlineLvl w:val="0"/>
        <w:rPr>
          <w:b/>
        </w:rPr>
      </w:pPr>
    </w:p>
    <w:p w14:paraId="0592AA46" w14:textId="3F9BA139" w:rsidR="00357485" w:rsidRDefault="00357485" w:rsidP="00B47EA2">
      <w:pPr>
        <w:spacing w:line="480" w:lineRule="auto"/>
        <w:jc w:val="both"/>
        <w:outlineLvl w:val="0"/>
        <w:rPr>
          <w:b/>
        </w:rPr>
      </w:pPr>
    </w:p>
    <w:p w14:paraId="5084D170" w14:textId="35CF50AB" w:rsidR="00357485" w:rsidRDefault="00357485" w:rsidP="00B47EA2">
      <w:pPr>
        <w:spacing w:line="480" w:lineRule="auto"/>
        <w:jc w:val="both"/>
        <w:outlineLvl w:val="0"/>
        <w:rPr>
          <w:b/>
        </w:rPr>
      </w:pPr>
    </w:p>
    <w:p w14:paraId="6D568610" w14:textId="49F191CE" w:rsidR="00357485" w:rsidRDefault="00357485" w:rsidP="00B47EA2">
      <w:pPr>
        <w:spacing w:line="480" w:lineRule="auto"/>
        <w:jc w:val="both"/>
        <w:outlineLvl w:val="0"/>
        <w:rPr>
          <w:b/>
        </w:rPr>
      </w:pPr>
    </w:p>
    <w:p w14:paraId="53736ED1" w14:textId="7711425E" w:rsidR="00357485" w:rsidRDefault="00357485" w:rsidP="00B47EA2">
      <w:pPr>
        <w:spacing w:line="480" w:lineRule="auto"/>
        <w:jc w:val="both"/>
        <w:outlineLvl w:val="0"/>
        <w:rPr>
          <w:b/>
        </w:rPr>
      </w:pPr>
    </w:p>
    <w:p w14:paraId="6C2C12F9" w14:textId="434B43F3" w:rsidR="00357485" w:rsidRDefault="00357485" w:rsidP="00B47EA2">
      <w:pPr>
        <w:spacing w:line="480" w:lineRule="auto"/>
        <w:jc w:val="both"/>
        <w:outlineLvl w:val="0"/>
        <w:rPr>
          <w:b/>
        </w:rPr>
      </w:pPr>
    </w:p>
    <w:p w14:paraId="397A86A9" w14:textId="23FC9D13" w:rsidR="00357485" w:rsidRDefault="00357485" w:rsidP="00B47EA2">
      <w:pPr>
        <w:spacing w:line="480" w:lineRule="auto"/>
        <w:jc w:val="both"/>
        <w:outlineLvl w:val="0"/>
        <w:rPr>
          <w:b/>
        </w:rPr>
      </w:pPr>
    </w:p>
    <w:p w14:paraId="2D22AFC1" w14:textId="759DABB4" w:rsidR="00357485" w:rsidRDefault="00357485" w:rsidP="00B47EA2">
      <w:pPr>
        <w:spacing w:line="480" w:lineRule="auto"/>
        <w:jc w:val="both"/>
        <w:outlineLvl w:val="0"/>
        <w:rPr>
          <w:b/>
        </w:rPr>
      </w:pPr>
    </w:p>
    <w:p w14:paraId="3CD1154C" w14:textId="0E8282AA" w:rsidR="00357485" w:rsidRDefault="00357485" w:rsidP="00B47EA2">
      <w:pPr>
        <w:spacing w:line="480" w:lineRule="auto"/>
        <w:jc w:val="both"/>
        <w:outlineLvl w:val="0"/>
        <w:rPr>
          <w:b/>
        </w:rPr>
      </w:pPr>
    </w:p>
    <w:p w14:paraId="38C08EC7" w14:textId="77777777" w:rsidR="00BC2928" w:rsidRDefault="00BC2928" w:rsidP="00B47EA2">
      <w:pPr>
        <w:spacing w:line="480" w:lineRule="auto"/>
        <w:jc w:val="both"/>
        <w:outlineLvl w:val="0"/>
        <w:rPr>
          <w:b/>
        </w:rPr>
      </w:pPr>
    </w:p>
    <w:p w14:paraId="689AD391" w14:textId="59E9F841" w:rsidR="00185812" w:rsidRPr="00264C29" w:rsidRDefault="00185812" w:rsidP="00B47EA2">
      <w:pPr>
        <w:spacing w:line="480" w:lineRule="auto"/>
        <w:jc w:val="both"/>
        <w:outlineLvl w:val="0"/>
        <w:rPr>
          <w:b/>
        </w:rPr>
      </w:pPr>
      <w:r w:rsidRPr="00264C29">
        <w:rPr>
          <w:b/>
        </w:rPr>
        <w:lastRenderedPageBreak/>
        <w:t>Methods</w:t>
      </w:r>
    </w:p>
    <w:p w14:paraId="52C590E5" w14:textId="020B7596" w:rsidR="00131173" w:rsidRPr="00B3106F" w:rsidRDefault="00C465AC" w:rsidP="00131173">
      <w:pPr>
        <w:spacing w:line="480" w:lineRule="auto"/>
        <w:jc w:val="both"/>
        <w:outlineLvl w:val="0"/>
        <w:rPr>
          <w:b/>
        </w:rPr>
      </w:pPr>
      <w:r>
        <w:rPr>
          <w:b/>
        </w:rPr>
        <w:t>Code Availability</w:t>
      </w:r>
    </w:p>
    <w:p w14:paraId="6E2E509F" w14:textId="2102CAF4" w:rsidR="00131173" w:rsidRDefault="00690226" w:rsidP="0091780B">
      <w:pPr>
        <w:spacing w:line="480" w:lineRule="auto"/>
        <w:jc w:val="both"/>
      </w:pPr>
      <w:r>
        <w:t xml:space="preserve">For transparency </w:t>
      </w:r>
      <w:r w:rsidR="00A7559C">
        <w:t>of methods</w:t>
      </w:r>
      <w:r>
        <w:t>, all the c</w:t>
      </w:r>
      <w:r w:rsidR="00131173">
        <w:t xml:space="preserve">ode </w:t>
      </w:r>
      <w:r w:rsidR="007F4DD1">
        <w:t xml:space="preserve">and </w:t>
      </w:r>
      <w:r>
        <w:t>procedures</w:t>
      </w:r>
      <w:r w:rsidR="007F4DD1">
        <w:t xml:space="preserve"> </w:t>
      </w:r>
      <w:r>
        <w:t xml:space="preserve">that </w:t>
      </w:r>
      <w:r w:rsidR="00CF2FFC">
        <w:t>can be used to reproduce</w:t>
      </w:r>
      <w:r>
        <w:t xml:space="preserve"> the results in this paper, starting from the raw data,</w:t>
      </w:r>
      <w:r w:rsidR="00131173">
        <w:t xml:space="preserve"> </w:t>
      </w:r>
      <w:r>
        <w:t>are</w:t>
      </w:r>
      <w:r w:rsidR="006E7DCB">
        <w:t xml:space="preserve"> available at </w:t>
      </w:r>
      <w:r w:rsidR="006E7DCB" w:rsidRPr="006E7DCB">
        <w:t>https://github.com/Yenaled/felsher</w:t>
      </w:r>
      <w:r w:rsidR="00465733">
        <w:t xml:space="preserve"> and the </w:t>
      </w:r>
      <w:r w:rsidR="00493C01">
        <w:t xml:space="preserve">relevant </w:t>
      </w:r>
      <w:r w:rsidR="00465733">
        <w:t xml:space="preserve">data from all public datasets used in this study </w:t>
      </w:r>
      <w:r w:rsidR="00EB1F82">
        <w:t>(</w:t>
      </w:r>
      <w:proofErr w:type="gramStart"/>
      <w:r w:rsidR="00EB1F82">
        <w:t>e.g.</w:t>
      </w:r>
      <w:proofErr w:type="gramEnd"/>
      <w:r w:rsidR="00EB1F82">
        <w:t xml:space="preserve"> TCGA, CCLE, </w:t>
      </w:r>
      <w:proofErr w:type="spellStart"/>
      <w:r w:rsidR="00EB1F82">
        <w:t>dbSUPER</w:t>
      </w:r>
      <w:proofErr w:type="spellEnd"/>
      <w:r w:rsidR="00D646D9">
        <w:t>, etc.</w:t>
      </w:r>
      <w:r w:rsidR="00EB1F82">
        <w:t xml:space="preserve">) </w:t>
      </w:r>
      <w:r w:rsidR="00465733">
        <w:t>are also accessible via this repository.</w:t>
      </w:r>
    </w:p>
    <w:p w14:paraId="7C38AC0F" w14:textId="32A11C9C" w:rsidR="007C5150" w:rsidRPr="000F54E1" w:rsidRDefault="00A24C1C" w:rsidP="007C5150">
      <w:pPr>
        <w:spacing w:line="480" w:lineRule="auto"/>
        <w:jc w:val="both"/>
        <w:outlineLvl w:val="0"/>
        <w:rPr>
          <w:b/>
        </w:rPr>
      </w:pPr>
      <w:r>
        <w:rPr>
          <w:b/>
        </w:rPr>
        <w:t xml:space="preserve">Mouse </w:t>
      </w:r>
      <w:r w:rsidR="007C5150">
        <w:rPr>
          <w:b/>
        </w:rPr>
        <w:t>Microarray and RNA-Seq Data Analysis and Availability</w:t>
      </w:r>
    </w:p>
    <w:p w14:paraId="08E6037C" w14:textId="6F775C2A" w:rsidR="007C5150" w:rsidRDefault="007C5150" w:rsidP="0091780B">
      <w:pPr>
        <w:spacing w:line="480" w:lineRule="auto"/>
        <w:jc w:val="both"/>
      </w:pPr>
      <w:r>
        <w:t xml:space="preserve">All mouse microarray and RNA-Seq data used in this study </w:t>
      </w:r>
      <w:r w:rsidR="004E4AFD">
        <w:t>are</w:t>
      </w:r>
      <w:r>
        <w:t xml:space="preserve"> publicly available on the Gene Expression Omnibus (GEO) repository. </w:t>
      </w:r>
      <w:r w:rsidRPr="001F1B30">
        <w:t>Microarray</w:t>
      </w:r>
      <w:r>
        <w:t>s</w:t>
      </w:r>
      <w:r w:rsidRPr="001F1B30">
        <w:t xml:space="preserve"> were performed by the Stanford Functional Genomics Facility using Illumina mouse microarray platform</w:t>
      </w:r>
      <w:r>
        <w:t xml:space="preserve">s. The microarray data is available at GEO accession number </w:t>
      </w:r>
      <w:r w:rsidRPr="00F87ACC">
        <w:t>GSE143254</w:t>
      </w:r>
      <w:r w:rsidR="00454600">
        <w:t>. The microarray data was further processed to remove poorly detected probes (detection p-value &gt; 0.01 across all samples) followed by quantile-normalization then log</w:t>
      </w:r>
      <w:r w:rsidR="00454600" w:rsidRPr="00454600">
        <w:rPr>
          <w:vertAlign w:val="subscript"/>
        </w:rPr>
        <w:t>2</w:t>
      </w:r>
      <w:r w:rsidR="00454600">
        <w:t>-transformation</w:t>
      </w:r>
      <w:r w:rsidR="002A7D5D">
        <w:t xml:space="preserve"> using the R package, </w:t>
      </w:r>
      <w:proofErr w:type="spellStart"/>
      <w:r w:rsidR="002A7D5D">
        <w:t>lumi</w:t>
      </w:r>
      <w:proofErr w:type="spellEnd"/>
      <w:r w:rsidR="002A7D5D">
        <w:t xml:space="preserve"> (version </w:t>
      </w:r>
      <w:r w:rsidR="002A7D5D" w:rsidRPr="002A7D5D">
        <w:t>2.38.0</w:t>
      </w:r>
      <w:r w:rsidR="002A7D5D">
        <w:t>)</w:t>
      </w:r>
      <w:r>
        <w:t xml:space="preserve">. </w:t>
      </w:r>
      <w:r w:rsidRPr="008B3ED1">
        <w:t>All</w:t>
      </w:r>
      <w:r>
        <w:t xml:space="preserve"> </w:t>
      </w:r>
      <w:r w:rsidRPr="008B3ED1">
        <w:t>animal studies</w:t>
      </w:r>
      <w:r>
        <w:t>, which were performed to generate the microarray datasets,</w:t>
      </w:r>
      <w:r w:rsidRPr="008B3ED1">
        <w:t xml:space="preserve"> were approved by the Stanford University Administrative Panel on Laboratory Animal Care</w:t>
      </w:r>
      <w:r>
        <w:t xml:space="preserve"> (APLAC). </w:t>
      </w:r>
      <w:proofErr w:type="spellStart"/>
      <w:r>
        <w:t>E</w:t>
      </w:r>
      <w:r w:rsidRPr="00B910C8">
        <w:rPr>
          <w:rFonts w:ascii="Calibri" w:eastAsia="Times New Roman" w:hAnsi="Calibri" w:cs="Times New Roman"/>
          <w:color w:val="000000"/>
        </w:rPr>
        <w:t>μ</w:t>
      </w:r>
      <w:r>
        <w:rPr>
          <w:rFonts w:ascii="Calibri" w:eastAsia="Times New Roman" w:hAnsi="Calibri" w:cs="Times New Roman"/>
          <w:color w:val="000000"/>
        </w:rPr>
        <w:noBreakHyphen/>
        <w:t>Myc</w:t>
      </w:r>
      <w:proofErr w:type="spellEnd"/>
      <w:r>
        <w:rPr>
          <w:rFonts w:ascii="Calibri" w:eastAsia="Times New Roman" w:hAnsi="Calibri" w:cs="Times New Roman"/>
          <w:color w:val="000000"/>
        </w:rPr>
        <w:t xml:space="preserve"> RNA-seq data </w:t>
      </w:r>
      <w:r w:rsidR="004E4AFD">
        <w:rPr>
          <w:rFonts w:ascii="Calibri" w:eastAsia="Times New Roman" w:hAnsi="Calibri" w:cs="Times New Roman"/>
          <w:color w:val="000000"/>
        </w:rPr>
        <w:fldChar w:fldCharType="begin" w:fldLock="1"/>
      </w:r>
      <w:r w:rsidR="004E4AFD">
        <w:rPr>
          <w:rFonts w:ascii="Calibri" w:eastAsia="Times New Roman" w:hAnsi="Calibri" w:cs="Times New Roman"/>
          <w:color w:val="000000"/>
        </w:rPr>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lymphomagenesis.","type":"article-journal","volume":"511"},"uris":["http://www.mendeley.com/documents/?uuid=5cbea684-6075-3847-b8ab-840506314483"]}],"mendeley":{"formattedCitation":"(Sabò et al., 2014)","plainTextFormattedCitation":"(Sabò et al., 2014)","previouslyFormattedCitation":"(Sabò et al., 2014)"},"properties":{"noteIndex":0},"schema":"https://github.com/citation-style-language/schema/raw/master/csl-citation.json"}</w:instrText>
      </w:r>
      <w:r w:rsidR="004E4AFD">
        <w:rPr>
          <w:rFonts w:ascii="Calibri" w:eastAsia="Times New Roman" w:hAnsi="Calibri" w:cs="Times New Roman"/>
          <w:color w:val="000000"/>
        </w:rPr>
        <w:fldChar w:fldCharType="separate"/>
      </w:r>
      <w:r w:rsidR="004E4AFD" w:rsidRPr="004E4AFD">
        <w:rPr>
          <w:rFonts w:ascii="Calibri" w:eastAsia="Times New Roman" w:hAnsi="Calibri" w:cs="Times New Roman"/>
          <w:noProof/>
          <w:color w:val="000000"/>
        </w:rPr>
        <w:t>(Sabò et al., 2014)</w:t>
      </w:r>
      <w:r w:rsidR="004E4AFD">
        <w:rPr>
          <w:rFonts w:ascii="Calibri" w:eastAsia="Times New Roman" w:hAnsi="Calibri" w:cs="Times New Roman"/>
          <w:color w:val="000000"/>
        </w:rPr>
        <w:fldChar w:fldCharType="end"/>
      </w:r>
      <w:r w:rsidR="004E4AFD">
        <w:rPr>
          <w:rFonts w:ascii="Calibri" w:eastAsia="Times New Roman" w:hAnsi="Calibri" w:cs="Times New Roman"/>
          <w:color w:val="000000"/>
        </w:rPr>
        <w:t xml:space="preserve"> and T-ALL RNA-seq data </w:t>
      </w:r>
      <w:r w:rsidR="004E4AFD">
        <w:rPr>
          <w:rFonts w:ascii="Calibri" w:eastAsia="Times New Roman" w:hAnsi="Calibri" w:cs="Times New Roman"/>
          <w:color w:val="000000"/>
        </w:rPr>
        <w:fldChar w:fldCharType="begin" w:fldLock="1"/>
      </w:r>
      <w:r w:rsidR="00D17EAE">
        <w:rPr>
          <w:rFonts w:ascii="Calibri" w:eastAsia="Times New Roman" w:hAnsi="Calibri" w:cs="Times New Roman"/>
          <w:color w:val="000000"/>
        </w:rPr>
        <w:instrText>ADDIN CSL_CITATION {"citationItems":[{"id":"ITEM-1","itemData":{"DOI":"10.1038/s41467-020-16447-7","ISSN":"2041-1723","PMID":"32503978","abstract":"The MYC oncogene drives T- and B- lymphoid malignancies, including Burkitt's lymphoma (BL) and Acute Lymphoblastic Leukemia (ALL). Here, we demonstrate a systemic reduction in natural killer (NK) cell numbers in SRα-tTA/Tet-O-MYCON mice bearing MYC-driven T-lymphomas. Residual mNK cells in spleens of MYCON T-lymphoma-bearing mice exhibit perturbations in the terminal NK effector differentiation pathway. Lymphoma-intrinsic MYC arrests NK maturation by transcriptionally repressing STAT1/2 and secretion of Type I Interferons (IFNs). Treating T-lymphoma-bearing mice with Type I IFN improves survival by rescuing NK cell maturation. Adoptive transfer of mature NK cells is sufficient to delay both T-lymphoma growth and recurrence post MYC inactivation. In MYC-driven BL patients, low expression of both STAT1 and STAT2 correlates significantly with the absence of activated NK cells and predicts unfavorable clinical outcomes. Our studies thus provide a rationale for developing NK cell-based therapies to effectively treat MYC-driven lymphomas in the future.","author":[{"dropping-particle":"","family":"Swaminathan","given":"Srividya","non-dropping-particle":"","parse-names":false,"suffix":""},{"dropping-particle":"","family":"Hansen","given":"Aida S.","non-dropping-particle":"","parse-names":false,"suffix":""},{"dropping-particle":"","family":"Heftdal","given":"Line D.","non-dropping-particle":"","parse-names":false,"suffix":""},{"dropping-particle":"","family":"Dhanasekaran","given":"Renumathy","non-dropping-particle":"","parse-names":false,"suffix":""},{"dropping-particle":"","family":"Deutzmann","given":"Anja","non-dropping-particle":"","parse-names":false,"suffix":""},{"dropping-particle":"","family":"Fernandez","given":"Wadie D M","non-dropping-particle":"","parse-names":false,"suffix":""},{"dropping-particle":"","family":"Liefwalker","given":"Daniel F.","non-dropping-particle":"","parse-names":false,"suffix":""},{"dropping-particle":"","family":"Horton","given":"Crista","non-dropping-particle":"","parse-names":false,"suffix":""},{"dropping-particle":"","family":"Mosley","given":"Adriane","non-dropping-particle":"","parse-names":false,"suffix":""},{"dropping-particle":"","family":"Liebersbach","given":"Mariola","non-dropping-particle":"","parse-names":false,"suffix":""},{"dropping-particle":"","family":"Maecker","given":"Holden T.","non-dropping-particle":"","parse-names":false,"suffix":""},{"dropping-particle":"","family":"Felsher","given":"Dean W.","non-dropping-particle":"","parse-names":false,"suffix":""}],"container-title":"Nature communications","id":"ITEM-1","issue":"1","issued":{"date-parts":[["2020"]]},"page":"2860","title":"MYC functions as a switch for natural killer cell-mediated immune surveillance of lymphoid malignancies.","type":"article-journal","volume":"11"},"uris":["http://www.mendeley.com/documents/?uuid=59d608fa-2817-40e0-8ff8-45dc42a14648"]}],"mendeley":{"formattedCitation":"(Swaminathan et al., 2020)","plainTextFormattedCitation":"(Swaminathan et al., 2020)","previouslyFormattedCitation":"(Swaminathan et al., 2020)"},"properties":{"noteIndex":0},"schema":"https://github.com/citation-style-language/schema/raw/master/csl-citation.json"}</w:instrText>
      </w:r>
      <w:r w:rsidR="004E4AFD">
        <w:rPr>
          <w:rFonts w:ascii="Calibri" w:eastAsia="Times New Roman" w:hAnsi="Calibri" w:cs="Times New Roman"/>
          <w:color w:val="000000"/>
        </w:rPr>
        <w:fldChar w:fldCharType="separate"/>
      </w:r>
      <w:r w:rsidR="004E4AFD" w:rsidRPr="004E4AFD">
        <w:rPr>
          <w:rFonts w:ascii="Calibri" w:eastAsia="Times New Roman" w:hAnsi="Calibri" w:cs="Times New Roman"/>
          <w:noProof/>
          <w:color w:val="000000"/>
        </w:rPr>
        <w:t>(Swaminathan et al., 2020)</w:t>
      </w:r>
      <w:r w:rsidR="004E4AFD">
        <w:rPr>
          <w:rFonts w:ascii="Calibri" w:eastAsia="Times New Roman" w:hAnsi="Calibri" w:cs="Times New Roman"/>
          <w:color w:val="000000"/>
        </w:rPr>
        <w:fldChar w:fldCharType="end"/>
      </w:r>
      <w:r w:rsidR="004E4AFD">
        <w:rPr>
          <w:rFonts w:ascii="Calibri" w:eastAsia="Times New Roman" w:hAnsi="Calibri" w:cs="Times New Roman"/>
          <w:color w:val="000000"/>
        </w:rPr>
        <w:t xml:space="preserve"> from previous studies</w:t>
      </w:r>
      <w:r>
        <w:rPr>
          <w:rFonts w:ascii="Calibri" w:eastAsia="Times New Roman" w:hAnsi="Calibri" w:cs="Times New Roman"/>
          <w:color w:val="000000"/>
        </w:rPr>
        <w:t xml:space="preserve"> </w:t>
      </w:r>
      <w:r w:rsidR="004E4AFD">
        <w:rPr>
          <w:rFonts w:ascii="Calibri" w:eastAsia="Times New Roman" w:hAnsi="Calibri" w:cs="Times New Roman"/>
          <w:color w:val="000000"/>
        </w:rPr>
        <w:t>were</w:t>
      </w:r>
      <w:r>
        <w:rPr>
          <w:rFonts w:ascii="Calibri" w:eastAsia="Times New Roman" w:hAnsi="Calibri" w:cs="Times New Roman"/>
          <w:color w:val="000000"/>
        </w:rPr>
        <w:t xml:space="preserve"> obtained from GEO (</w:t>
      </w:r>
      <w:r w:rsidRPr="00B8158D">
        <w:t>accession number</w:t>
      </w:r>
      <w:r w:rsidR="004E4AFD">
        <w:t>s</w:t>
      </w:r>
      <w:r w:rsidRPr="00B8158D">
        <w:t xml:space="preserve"> </w:t>
      </w:r>
      <w:r>
        <w:t>GSE51008</w:t>
      </w:r>
      <w:r w:rsidR="004E4AFD">
        <w:t xml:space="preserve"> and </w:t>
      </w:r>
      <w:r w:rsidR="004E4AFD" w:rsidRPr="004E4AFD">
        <w:t>GSE106078</w:t>
      </w:r>
      <w:r w:rsidR="004E4AFD">
        <w:t>, respectively</w:t>
      </w:r>
      <w:r>
        <w:t xml:space="preserve">). For RNA-seq, </w:t>
      </w:r>
      <w:proofErr w:type="spellStart"/>
      <w:r w:rsidR="00D17EAE">
        <w:t>kallisto</w:t>
      </w:r>
      <w:proofErr w:type="spellEnd"/>
      <w:r w:rsidR="00D17EAE">
        <w:t xml:space="preserve"> </w:t>
      </w:r>
      <w:r w:rsidR="00B41F88">
        <w:t xml:space="preserve">(version </w:t>
      </w:r>
      <w:r w:rsidR="00B41F88" w:rsidRPr="00B41F88">
        <w:t>0.44.0</w:t>
      </w:r>
      <w:r w:rsidR="00B41F88">
        <w:t xml:space="preserve">) </w:t>
      </w:r>
      <w:r w:rsidR="00D17EAE">
        <w:fldChar w:fldCharType="begin" w:fldLock="1"/>
      </w:r>
      <w:r w:rsidR="00D17EAE">
        <w:instrText>ADDIN CSL_CITATION {"citationItems":[{"id":"ITEM-1","itemData":{"DOI":"10.1038/nbt.3519","ISSN":"1546-1696","PMID":"27043002","abstract":"We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analysis.","author":[{"dropping-particle":"","family":"Bray","given":"Nicolas L.","non-dropping-particle":"","parse-names":false,"suffix":""},{"dropping-particle":"","family":"Pimentel","given":"Harold","non-dropping-particle":"","parse-names":false,"suffix":""},{"dropping-particle":"","family":"Melsted","given":"Páll","non-dropping-particle":"","parse-names":false,"suffix":""},{"dropping-particle":"","family":"Pachter","given":"Lior","non-dropping-particle":"","parse-names":false,"suffix":""}],"container-title":"Nature biotechnology","id":"ITEM-1","issue":"5","issued":{"date-parts":[["2016"]]},"page":"525-7","title":"Near-optimal probabilistic RNA-seq quantification.","type":"article-journal","volume":"34"},"uris":["http://www.mendeley.com/documents/?uuid=07048720-30d0-486e-bcad-b274f59ba103"]}],"mendeley":{"formattedCitation":"(Bray et al., 2016)","plainTextFormattedCitation":"(Bray et al., 2016)","previouslyFormattedCitation":"(Bray et al., 2016)"},"properties":{"noteIndex":0},"schema":"https://github.com/citation-style-language/schema/raw/master/csl-citation.json"}</w:instrText>
      </w:r>
      <w:r w:rsidR="00D17EAE">
        <w:fldChar w:fldCharType="separate"/>
      </w:r>
      <w:r w:rsidR="00D17EAE" w:rsidRPr="00D17EAE">
        <w:rPr>
          <w:noProof/>
        </w:rPr>
        <w:t>(Bray et al., 2016)</w:t>
      </w:r>
      <w:r w:rsidR="00D17EAE">
        <w:fldChar w:fldCharType="end"/>
      </w:r>
      <w:r w:rsidR="00D17EAE">
        <w:t xml:space="preserve"> </w:t>
      </w:r>
      <w:r>
        <w:t xml:space="preserve">was used to </w:t>
      </w:r>
      <w:proofErr w:type="spellStart"/>
      <w:r w:rsidR="00D17EAE">
        <w:t>pseudo</w:t>
      </w:r>
      <w:r>
        <w:t>align</w:t>
      </w:r>
      <w:proofErr w:type="spellEnd"/>
      <w:r>
        <w:t xml:space="preserve"> raw reads to the GRCm38 (mm10) mouse</w:t>
      </w:r>
      <w:r w:rsidR="00B94F12">
        <w:t xml:space="preserve"> with 100 bootstraps</w:t>
      </w:r>
      <w:r>
        <w:t xml:space="preserve">. The R libraries, </w:t>
      </w:r>
      <w:proofErr w:type="spellStart"/>
      <w:r>
        <w:t>limma</w:t>
      </w:r>
      <w:proofErr w:type="spellEnd"/>
      <w:r w:rsidR="00B41F88">
        <w:t xml:space="preserve"> (version </w:t>
      </w:r>
      <w:r w:rsidR="00B41F88" w:rsidRPr="00B41F88">
        <w:t>3.42.0</w:t>
      </w:r>
      <w:r w:rsidR="00B41F88">
        <w:t>)</w:t>
      </w:r>
      <w:r>
        <w:t xml:space="preserve"> </w:t>
      </w:r>
      <w:r>
        <w:fldChar w:fldCharType="begin" w:fldLock="1"/>
      </w:r>
      <w:r>
        <w:instrText>ADDIN CSL_CITATION {"citationItems":[{"id":"ITEM-1","itemData":{"DOI":"10.2202/1544-6115.1027","ISSN":"1544-6115","PMID":"16646809","abstract":"The problem of identifying differentially expressed genes in designed microarray experiments is considered. Lonnstedt and Speed (2002) derived an expression for the posterior odds of differential expression in a replicated two-color experiment using a simple hierarchical parametric model. The purpose of this paper is to develop the hierarchical model of Lonnstedt and Speed (2002) into a practical approach for general microarray experiments with arbitrary numbers of treatments and RNA samples. The model is reset in the context of general linear models with arbitrary coefficients and contrasts of interest. The approach applies equally well to both single channel and two color microarray experiments. Consistent, closed form estimators are derived for the hyperparameters in the model. The estimators proposed have robust behavior even for small numbers of arrays and allow for incomplete data arising from spot filtering or spot quality weights. The posterior odds statistic is reformulated in terms of a moderated t-statistic in which posterior residual standard deviations are used in place of ordinary standard deviations. The empirical Bayes approach is equivalent to shrinkage of the estimated sample variances towards a pooled estimate, resulting in far more stable inference when the number of arrays is small. The use of moderated t-statistics has the advantage over the posterior odds that the number of hyperparameters which need to estimated is reduced; in particular, knowledge of the non-null prior for the fold changes are not required. The moderated t-statistic is shown to follow a t-distribution with augmented degrees of freedom. The moderated t inferential approach extends to accommodate tests of composite null hypotheses through the use of moderated F-statistics. The performance of the methods is demonstrated in a simulation study. Results are presented for two publicly available data sets.","author":[{"dropping-particle":"","family":"Smyth","given":"Gordon K.","non-dropping-particle":"","parse-names":false,"suffix":""}],"container-title":"Statistical applications in genetics and molecular biology","id":"ITEM-1","issued":{"date-parts":[["2004"]]},"page":"Article3","title":"Linear models and empirical bayes methods for assessing differential expression in microarray experiments.","type":"article-journal","volume":"3"},"uris":["http://www.mendeley.com/documents/?uuid=ce98dcba-8301-4fd6-bfe5-5e61763f3bda"]}],"mendeley":{"formattedCitation":"(Smyth, 2004)","plainTextFormattedCitation":"(Smyth, 2004)","previouslyFormattedCitation":"(Smyth, 2004)"},"properties":{"noteIndex":0},"schema":"https://github.com/citation-style-language/schema/raw/master/csl-citation.json"}</w:instrText>
      </w:r>
      <w:r>
        <w:fldChar w:fldCharType="separate"/>
      </w:r>
      <w:r w:rsidRPr="007928F6">
        <w:rPr>
          <w:noProof/>
        </w:rPr>
        <w:t>(Smyth, 2004)</w:t>
      </w:r>
      <w:r>
        <w:fldChar w:fldCharType="end"/>
      </w:r>
      <w:r>
        <w:t xml:space="preserve"> and </w:t>
      </w:r>
      <w:r w:rsidR="00D17EAE">
        <w:t xml:space="preserve">sleuth </w:t>
      </w:r>
      <w:r w:rsidR="00B41F88">
        <w:t xml:space="preserve">(version </w:t>
      </w:r>
      <w:r w:rsidR="00B41F88" w:rsidRPr="00B41F88">
        <w:t>0.30.0</w:t>
      </w:r>
      <w:r w:rsidR="00B41F88">
        <w:t xml:space="preserve">) </w:t>
      </w:r>
      <w:r w:rsidR="00D17EAE">
        <w:fldChar w:fldCharType="begin" w:fldLock="1"/>
      </w:r>
      <w:r w:rsidR="00CC3D46">
        <w:instrText>ADDIN CSL_CITATION {"citationItems":[{"id":"ITEM-1","itemData":{"DOI":"10.1038/nmeth.4324","ISSN":"1548-7105","PMID":"28581496","abstract":"We describe sleuth (http://pachterlab.github.io/sleuth), a method for the differential analysis of gene expression data that utilizes bootstrapping in conjunction with response error linear modeling to decouple biological variance from inferential variance. sleuth is implemented in an interactive shiny app that utilizes kallisto quantifications and bootstraps for fast and accurate analysis of data from RNA-seq experiments.","author":[{"dropping-particle":"","family":"Pimentel","given":"Harold","non-dropping-particle":"","parse-names":false,"suffix":""},{"dropping-particle":"","family":"Bray","given":"Nicolas L.","non-dropping-particle":"","parse-names":false,"suffix":""},{"dropping-particle":"","family":"Puente","given":"Suzette","non-dropping-particle":"","parse-names":false,"suffix":""},{"dropping-particle":"","family":"Melsted","given":"Páll","non-dropping-particle":"","parse-names":false,"suffix":""},{"dropping-particle":"","family":"Pachter","given":"Lior","non-dropping-particle":"","parse-names":false,"suffix":""}],"container-title":"Nature methods","id":"ITEM-1","issue":"7","issued":{"date-parts":[["2017","7"]]},"page":"687-690","title":"Differential analysis of RNA-seq incorporating quantification uncertainty.","type":"article-journal","volume":"14"},"uris":["http://www.mendeley.com/documents/?uuid=29e41fcd-3796-4035-b180-9908fb276bf0"]}],"mendeley":{"formattedCitation":"(Pimentel et al., 2017)","plainTextFormattedCitation":"(Pimentel et al., 2017)","previouslyFormattedCitation":"(Pimentel et al., 2017)"},"properties":{"noteIndex":0},"schema":"https://github.com/citation-style-language/schema/raw/master/csl-citation.json"}</w:instrText>
      </w:r>
      <w:r w:rsidR="00D17EAE">
        <w:fldChar w:fldCharType="separate"/>
      </w:r>
      <w:r w:rsidR="00D17EAE" w:rsidRPr="00D17EAE">
        <w:rPr>
          <w:noProof/>
        </w:rPr>
        <w:t>(Pimentel et al., 2017)</w:t>
      </w:r>
      <w:r w:rsidR="00D17EAE">
        <w:fldChar w:fldCharType="end"/>
      </w:r>
      <w:r>
        <w:t>, were used for differential gene expression analysis of microarray and RNA-seq data, respectively.</w:t>
      </w:r>
    </w:p>
    <w:p w14:paraId="2376DED3" w14:textId="6DED0E22" w:rsidR="00B3106F" w:rsidRPr="00B3106F" w:rsidRDefault="00B3106F" w:rsidP="00B47EA2">
      <w:pPr>
        <w:spacing w:line="480" w:lineRule="auto"/>
        <w:jc w:val="both"/>
        <w:outlineLvl w:val="0"/>
        <w:rPr>
          <w:b/>
        </w:rPr>
      </w:pPr>
      <w:r w:rsidRPr="00B3106F">
        <w:rPr>
          <w:b/>
        </w:rPr>
        <w:lastRenderedPageBreak/>
        <w:t xml:space="preserve">Analysis of TCGA </w:t>
      </w:r>
      <w:r w:rsidR="006E6FEE">
        <w:rPr>
          <w:b/>
        </w:rPr>
        <w:t xml:space="preserve">and CCLE </w:t>
      </w:r>
      <w:r w:rsidRPr="00B3106F">
        <w:rPr>
          <w:b/>
        </w:rPr>
        <w:t>RNA-Seq Data</w:t>
      </w:r>
    </w:p>
    <w:p w14:paraId="16C0AD0B" w14:textId="6DEA9CB2" w:rsidR="0002235B" w:rsidRPr="00DC0879" w:rsidRDefault="00B3106F" w:rsidP="008765F7">
      <w:pPr>
        <w:spacing w:line="480" w:lineRule="auto"/>
        <w:jc w:val="both"/>
      </w:pPr>
      <w:r>
        <w:t xml:space="preserve">Human RNA-seq data from </w:t>
      </w:r>
      <w:r w:rsidR="00E6795E">
        <w:t>The Cancer Genome Atlas (</w:t>
      </w:r>
      <w:r>
        <w:t>TCGA</w:t>
      </w:r>
      <w:r w:rsidR="00E6795E">
        <w:t>)</w:t>
      </w:r>
      <w:r>
        <w:t xml:space="preserve"> was downloaded from the </w:t>
      </w:r>
      <w:r w:rsidR="00CC3D46" w:rsidRPr="00CC3D46">
        <w:t xml:space="preserve">UCSC </w:t>
      </w:r>
      <w:proofErr w:type="spellStart"/>
      <w:r w:rsidR="00CC3D46" w:rsidRPr="00CC3D46">
        <w:t>Xena</w:t>
      </w:r>
      <w:proofErr w:type="spellEnd"/>
      <w:r w:rsidR="00CC3D46" w:rsidRPr="00CC3D46">
        <w:t xml:space="preserve"> Toil</w:t>
      </w:r>
      <w:r w:rsidR="00CC3D46">
        <w:t xml:space="preserve"> project </w:t>
      </w:r>
      <w:r w:rsidR="00CC3D46">
        <w:fldChar w:fldCharType="begin" w:fldLock="1"/>
      </w:r>
      <w:r w:rsidR="00AC4BA9">
        <w:instrText>ADDIN CSL_CITATION {"citationItems":[{"id":"ITEM-1","itemData":{"DOI":"10.1038/nbt.3772","ISSN":"1546-1696","PMID":"28398314","author":[{"dropping-particle":"","family":"Vivian","given":"John","non-dropping-particle":"","parse-names":false,"suffix":""},{"dropping-particle":"","family":"Rao","given":"Arjun Arkal","non-dropping-particle":"","parse-names":false,"suffix":""},{"dropping-particle":"","family":"Nothaft","given":"Frank Austin","non-dropping-particle":"","parse-names":false,"suffix":""},{"dropping-particle":"","family":"Ketchum","given":"Christopher","non-dropping-particle":"","parse-names":false,"suffix":""},{"dropping-particle":"","family":"Armstrong","given":"Joel","non-dropping-particle":"","parse-names":false,"suffix":""},{"dropping-particle":"","family":"Novak","given":"Adam","non-dropping-particle":"","parse-names":false,"suffix":""},{"dropping-particle":"","family":"Pfeil","given":"Jacob","non-dropping-particle":"","parse-names":false,"suffix":""},{"dropping-particle":"","family":"Narkizian","given":"Jake","non-dropping-particle":"","parse-names":false,"suffix":""},{"dropping-particle":"","family":"Deran","given":"Alden D.","non-dropping-particle":"","parse-names":false,"suffix":""},{"dropping-particle":"","family":"Musselman-Brown","given":"Audrey","non-dropping-particle":"","parse-names":false,"suffix":""},{"dropping-particle":"","family":"Schmidt","given":"Hannes","non-dropping-particle":"","parse-names":false,"suffix":""},{"dropping-particle":"","family":"Amstutz","given":"Peter","non-dropping-particle":"","parse-names":false,"suffix":""},{"dropping-particle":"","family":"Craft","given":"Brian","non-dropping-particle":"","parse-names":false,"suffix":""},{"dropping-particle":"","family":"Goldman","given":"Mary","non-dropping-particle":"","parse-names":false,"suffix":""},{"dropping-particle":"","family":"Rosenbloom","given":"Kate","non-dropping-particle":"","parse-names":false,"suffix":""},{"dropping-particle":"","family":"Cline","given":"Melissa","non-dropping-particle":"","parse-names":false,"suffix":""},{"dropping-particle":"","family":"O'Connor","given":"Brian","non-dropping-particle":"","parse-names":false,"suffix":""},{"dropping-particle":"","family":"Hanna","given":"Megan","non-dropping-particle":"","parse-names":false,"suffix":""},{"dropping-particle":"","family":"Birger","given":"Chet","non-dropping-particle":"","parse-names":false,"suffix":""},{"dropping-particle":"","family":"Kent","given":"W. James","non-dropping-particle":"","parse-names":false,"suffix":""},{"dropping-particle":"","family":"Patterson","given":"David A.","non-dropping-particle":"","parse-names":false,"suffix":""},{"dropping-particle":"","family":"Joseph","given":"Anthony D.","non-dropping-particle":"","parse-names":false,"suffix":""},{"dropping-particle":"","family":"Zhu","given":"Jingchun","non-dropping-particle":"","parse-names":false,"suffix":""},{"dropping-particle":"","family":"Zaranek","given":"Sasha","non-dropping-particle":"","parse-names":false,"suffix":""},{"dropping-particle":"","family":"Getz","given":"Gad","non-dropping-particle":"","parse-names":false,"suffix":""},{"dropping-particle":"","family":"Haussler","given":"David","non-dropping-particle":"","parse-names":false,"suffix":""},{"dropping-particle":"","family":"Paten","given":"Benedict","non-dropping-particle":"","parse-names":false,"suffix":""}],"container-title":"Nature biotechnology","id":"ITEM-1","issue":"4","issued":{"date-parts":[["2017"]]},"page":"314-316","title":"Toil enables reproducible, open source, big biomedical data analyses.","type":"article-journal","volume":"35"},"uris":["http://www.mendeley.com/documents/?uuid=610e73c8-4379-482f-a7e2-33592c920179"]}],"mendeley":{"formattedCitation":"(Vivian et al., 2017)","plainTextFormattedCitation":"(Vivian et al., 2017)","previouslyFormattedCitation":"(Vivian et al., 2017)"},"properties":{"noteIndex":0},"schema":"https://github.com/citation-style-language/schema/raw/master/csl-citation.json"}</w:instrText>
      </w:r>
      <w:r w:rsidR="00CC3D46">
        <w:fldChar w:fldCharType="separate"/>
      </w:r>
      <w:r w:rsidR="00CC3D46" w:rsidRPr="00CC3D46">
        <w:rPr>
          <w:noProof/>
        </w:rPr>
        <w:t>(Vivian et al., 2017)</w:t>
      </w:r>
      <w:r w:rsidR="00CC3D46">
        <w:fldChar w:fldCharType="end"/>
      </w:r>
      <w:r w:rsidR="00CC3D46">
        <w:t>, which provides the log</w:t>
      </w:r>
      <w:r w:rsidR="00CC3D46" w:rsidRPr="00755257">
        <w:rPr>
          <w:vertAlign w:val="subscript"/>
        </w:rPr>
        <w:t>2</w:t>
      </w:r>
      <w:r w:rsidR="00CC3D46">
        <w:t xml:space="preserve">-transformed RSEM </w:t>
      </w:r>
      <w:r w:rsidR="009520D3">
        <w:t>expected</w:t>
      </w:r>
      <w:r w:rsidR="00CC3D46">
        <w:t xml:space="preserve"> counts </w:t>
      </w:r>
      <w:r w:rsidR="00AC4BA9">
        <w:fldChar w:fldCharType="begin" w:fldLock="1"/>
      </w:r>
      <w:r w:rsidR="008674B2">
        <w:instrText>ADDIN CSL_CITATION {"citationItems":[{"id":"ITEM-1","itemData":{"DOI":"10.1186/1471-2105-12-323","ISSN":"1471-2105","PMID":"21816040","abstract":"BACKGROUND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RESULTS We present RSEM, an user-friendly software package for quantifying gene and isoform abundances from single-end or paired-end RNA-Seq data. RSEM outputs abundance estimates, 95% credibility intervals, and visualization files and can also simulate RNA-Seq data. In contrast to other existing tools, the software does not require a reference genome. Thus, in combination with a de novo transcriptome assembler, RSEM enables accurate transcript quantification for species without sequenced genomes. On simulated and real data sets, RSEM has superior or comparable performance to quantification methods that rely on a reference genome. Taking advantage of RSEM's ability to effectively use ambiguously-mapping reads, we show that accurate gene-level abundance estimates are best obtained with large numbers of short single-end reads. On the other hand, estimates of the relative frequencies of isoforms within single genes may be improved through the use of paired-end reads, depending on the number of possible splice forms for each gene. CONCLUSIONS RSEM is an accurate and user-friendly software tool for quantifying transcript abundances from RNA-Seq data. As it does not rely on the existence of a reference genome, it is particularly useful for quantification with de novo transcriptome assemblies. In addition, RSEM has enabled valuable guidance for cost-efficient design of quantification experiments with RNA-Seq, which is currently relatively expensive.","author":[{"dropping-particle":"","family":"Li","given":"Bo","non-dropping-particle":"","parse-names":false,"suffix":""},{"dropping-particle":"","family":"Dewey","given":"Colin N.","non-dropping-particle":"","parse-names":false,"suffix":""}],"container-title":"BMC bioinformatics","id":"ITEM-1","issued":{"date-parts":[["2011","8","4"]]},"page":"323","title":"RSEM: accurate transcript quantification from RNA-Seq data with or without a reference genome.","type":"article-journal","volume":"12"},"uris":["http://www.mendeley.com/documents/?uuid=1fe2e320-2773-41d0-9e58-99d9bd0a223d"]}],"mendeley":{"formattedCitation":"(Li and Dewey, 2011)","plainTextFormattedCitation":"(Li and Dewey, 2011)","previouslyFormattedCitation":"(Li and Dewey, 2011)"},"properties":{"noteIndex":0},"schema":"https://github.com/citation-style-language/schema/raw/master/csl-citation.json"}</w:instrText>
      </w:r>
      <w:r w:rsidR="00AC4BA9">
        <w:fldChar w:fldCharType="separate"/>
      </w:r>
      <w:r w:rsidR="00AC4BA9" w:rsidRPr="00AC4BA9">
        <w:rPr>
          <w:noProof/>
        </w:rPr>
        <w:t>(Li and Dewey, 2011)</w:t>
      </w:r>
      <w:r w:rsidR="00AC4BA9">
        <w:fldChar w:fldCharType="end"/>
      </w:r>
      <w:r w:rsidR="00AC4BA9">
        <w:t xml:space="preserve"> </w:t>
      </w:r>
      <w:r w:rsidR="00CC3D46">
        <w:t>normalized using DESeq2</w:t>
      </w:r>
      <w:r w:rsidR="00AC4BA9">
        <w:t xml:space="preserve"> </w:t>
      </w:r>
      <w:r w:rsidR="00AC4BA9">
        <w:fldChar w:fldCharType="begin" w:fldLock="1"/>
      </w:r>
      <w:r w:rsidR="00AC4BA9">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biology","id":"ITEM-1","issue":"12","issued":{"date-parts":[["2014"]]},"page":"550","title":"Moderated estimation of fold change and dispersion for RNA-seq data with DESeq2.","type":"article-journal","volume":"15"},"uris":["http://www.mendeley.com/documents/?uuid=d5d2b462-01cc-4811-99b0-4e0f73dfc5e0"]}],"mendeley":{"formattedCitation":"(Love et al., 2014)","plainTextFormattedCitation":"(Love et al., 2014)","previouslyFormattedCitation":"(Love et al., 2014)"},"properties":{"noteIndex":0},"schema":"https://github.com/citation-style-language/schema/raw/master/csl-citation.json"}</w:instrText>
      </w:r>
      <w:r w:rsidR="00AC4BA9">
        <w:fldChar w:fldCharType="separate"/>
      </w:r>
      <w:r w:rsidR="00AC4BA9" w:rsidRPr="00AC4BA9">
        <w:rPr>
          <w:noProof/>
        </w:rPr>
        <w:t>(Love et al., 2014)</w:t>
      </w:r>
      <w:r w:rsidR="00AC4BA9">
        <w:fldChar w:fldCharType="end"/>
      </w:r>
      <w:r w:rsidR="00CC3D46">
        <w:t xml:space="preserve">. </w:t>
      </w:r>
      <w:r>
        <w:t xml:space="preserve">The R library, </w:t>
      </w:r>
      <w:proofErr w:type="spellStart"/>
      <w:r>
        <w:t>ComBat</w:t>
      </w:r>
      <w:proofErr w:type="spellEnd"/>
      <w:r w:rsidR="0058287E">
        <w:t xml:space="preserve"> </w:t>
      </w:r>
      <w:r w:rsidR="009C54FF">
        <w:fldChar w:fldCharType="begin" w:fldLock="1"/>
      </w:r>
      <w:r w:rsidR="00704B57">
        <w:instrText>ADDIN CSL_CITATION {"citationItems":[{"id":"ITEM-1","itemData":{"DOI":"10.1093/biostatistics/kxj037","ISSN":"1465-4644","PMID":"16632515","abstract":"Non-biological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 (Oxford, England)","id":"ITEM-1","issue":"1","issued":{"date-parts":[["2007","1"]]},"page":"118-27","title":"Adjusting batch effects in microarray expression data using empirical Bayes methods.","type":"article-journal","volume":"8"},"uris":["http://www.mendeley.com/documents/?uuid=2d2c3ebb-a15d-449f-8a02-669dbe75307b"]}],"mendeley":{"formattedCitation":"(Johnson et al., 2007)","plainTextFormattedCitation":"(Johnson et al., 2007)","previouslyFormattedCitation":"(Johnson et al., 2007)"},"properties":{"noteIndex":0},"schema":"https://github.com/citation-style-language/schema/raw/master/csl-citation.json"}</w:instrText>
      </w:r>
      <w:r w:rsidR="009C54FF">
        <w:fldChar w:fldCharType="separate"/>
      </w:r>
      <w:r w:rsidR="00704B57" w:rsidRPr="00704B57">
        <w:rPr>
          <w:noProof/>
        </w:rPr>
        <w:t>(Johnson et al., 2007)</w:t>
      </w:r>
      <w:r w:rsidR="009C54FF">
        <w:fldChar w:fldCharType="end"/>
      </w:r>
      <w:r>
        <w:t>, was used for batch effect correction in TCGA data</w:t>
      </w:r>
      <w:r w:rsidR="00462972">
        <w:t xml:space="preserve"> using biospecimen batch identifier data obtained from the </w:t>
      </w:r>
      <w:r w:rsidR="00462972" w:rsidRPr="00462972">
        <w:t>National Cancer Institute's Genomic Data Commons (GDC) data portal</w:t>
      </w:r>
      <w:r>
        <w:t>.</w:t>
      </w:r>
      <w:r w:rsidR="00F85EB2">
        <w:t xml:space="preserve"> </w:t>
      </w:r>
      <w:r w:rsidR="001D74A5">
        <w:t xml:space="preserve">RNA-seq </w:t>
      </w:r>
      <w:r w:rsidR="000C228E">
        <w:t>TPM</w:t>
      </w:r>
      <w:r w:rsidR="00E22B37">
        <w:t xml:space="preserve"> </w:t>
      </w:r>
      <w:r w:rsidR="001D74A5">
        <w:t xml:space="preserve">data from the Cancer Cell Line Encyclopedia (CCLE) was obtained from the Broad Institute and this data was </w:t>
      </w:r>
      <w:r w:rsidR="00755257">
        <w:t xml:space="preserve">further </w:t>
      </w:r>
      <w:r w:rsidR="001F2A67">
        <w:t xml:space="preserve">normalized </w:t>
      </w:r>
      <w:r w:rsidR="00755257">
        <w:t xml:space="preserve">using the DESeq2 method </w:t>
      </w:r>
      <w:r w:rsidR="002B7489">
        <w:t>followed</w:t>
      </w:r>
      <w:r w:rsidR="00755257">
        <w:t xml:space="preserve"> by log</w:t>
      </w:r>
      <w:r w:rsidR="00755257" w:rsidRPr="00755257">
        <w:rPr>
          <w:vertAlign w:val="subscript"/>
        </w:rPr>
        <w:t>2</w:t>
      </w:r>
      <w:r w:rsidR="00755257">
        <w:t>-transformation.</w:t>
      </w:r>
    </w:p>
    <w:p w14:paraId="08919285" w14:textId="4DC3981E" w:rsidR="003F031C" w:rsidRPr="003F031C" w:rsidRDefault="003F031C" w:rsidP="00B47EA2">
      <w:pPr>
        <w:spacing w:line="480" w:lineRule="auto"/>
        <w:jc w:val="both"/>
        <w:outlineLvl w:val="0"/>
        <w:rPr>
          <w:b/>
        </w:rPr>
      </w:pPr>
      <w:r w:rsidRPr="003F031C">
        <w:rPr>
          <w:b/>
        </w:rPr>
        <w:t>Gene List Analysis</w:t>
      </w:r>
    </w:p>
    <w:p w14:paraId="34738590" w14:textId="1940F3CC" w:rsidR="00CF7130" w:rsidRDefault="00E64769" w:rsidP="00CF7130">
      <w:pPr>
        <w:spacing w:line="480" w:lineRule="auto"/>
        <w:jc w:val="both"/>
      </w:pPr>
      <w:r>
        <w:t xml:space="preserve">Enrichment analysis, </w:t>
      </w:r>
      <w:r w:rsidR="008674B2">
        <w:t>providing odds ratios and Fisher’s exact test p-values to test the</w:t>
      </w:r>
      <w:r>
        <w:t xml:space="preserve"> representation of gene sets given a list of genes, was performed using </w:t>
      </w:r>
      <w:proofErr w:type="spellStart"/>
      <w:r>
        <w:t>Enrichr</w:t>
      </w:r>
      <w:proofErr w:type="spellEnd"/>
      <w:r w:rsidR="008674B2">
        <w:t xml:space="preserve"> </w:t>
      </w:r>
      <w:r w:rsidR="008674B2">
        <w:fldChar w:fldCharType="begin" w:fldLock="1"/>
      </w:r>
      <w:r w:rsidR="005C1696">
        <w:instrText>ADDIN CSL_CITATION {"citationItems":[{"id":"ITEM-1","itemData":{"DOI":"10.1093/nar/gkw377","ISSN":"1362-4962","PMID":"27141961","abstract":"Enrichment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http://amp.pharm.mssm.edu/Enrichr.","author":[{"dropping-particle":"V.","family":"Kuleshov","given":"Maxim","non-dropping-particle":"","parse-names":false,"suffix":""},{"dropping-particle":"","family":"Jones","given":"Matthew R.","non-dropping-particle":"","parse-names":false,"suffix":""},{"dropping-particle":"","family":"Rouillard","given":"Andrew D.","non-dropping-particle":"","parse-names":false,"suffix":""},{"dropping-particle":"","family":"Fernandez","given":"Nicolas F.","non-dropping-particle":"","parse-names":false,"suffix":""},{"dropping-particle":"","family":"Duan","given":"Qiaonan","non-dropping-particle":"","parse-names":false,"suffix":""},{"dropping-particle":"","family":"Wang","given":"Zichen","non-dropping-particle":"","parse-names":false,"suffix":""},{"dropping-particle":"","family":"Koplev","given":"Simon","non-dropping-particle":"","parse-names":false,"suffix":""},{"dropping-particle":"","family":"Jenkins","given":"Sherry L.","non-dropping-particle":"","parse-names":false,"suffix":""},{"dropping-particle":"","family":"Jagodnik","given":"Kathleen M.","non-dropping-particle":"","parse-names":false,"suffix":""},{"dropping-particle":"","family":"Lachmann","given":"Alexander","non-dropping-particle":"","parse-names":false,"suffix":""},{"dropping-particle":"","family":"McDermott","given":"Michael G.","non-dropping-particle":"","parse-names":false,"suffix":""},{"dropping-particle":"","family":"Monteiro","given":"Caroline D.","non-dropping-particle":"","parse-names":false,"suffix":""},{"dropping-particle":"","family":"Gundersen","given":"Gregory W.","non-dropping-particle":"","parse-names":false,"suffix":""},{"dropping-particle":"","family":"Ma'ayan","given":"Avi","non-dropping-particle":"","parse-names":false,"suffix":""}],"container-title":"Nucleic acids research","id":"ITEM-1","issue":"W1","issued":{"date-parts":[["2016"]]},"page":"W90-7","title":"Enrichr: a comprehensive gene set enrichment analysis web server 2016 update.","type":"article-journal","volume":"44"},"uris":["http://www.mendeley.com/documents/?uuid=55a6085d-5dad-4204-ac0e-5b8b904ad55a"]}],"mendeley":{"formattedCitation":"(Kuleshov et al., 2016)","plainTextFormattedCitation":"(Kuleshov et al., 2016)","previouslyFormattedCitation":"(Kuleshov et al., 2016)"},"properties":{"noteIndex":0},"schema":"https://github.com/citation-style-language/schema/raw/master/csl-citation.json"}</w:instrText>
      </w:r>
      <w:r w:rsidR="008674B2">
        <w:fldChar w:fldCharType="separate"/>
      </w:r>
      <w:r w:rsidR="008674B2" w:rsidRPr="008674B2">
        <w:rPr>
          <w:noProof/>
        </w:rPr>
        <w:t>(Kuleshov et al., 2016)</w:t>
      </w:r>
      <w:r w:rsidR="008674B2">
        <w:fldChar w:fldCharType="end"/>
      </w:r>
      <w:r>
        <w:t>.</w:t>
      </w:r>
      <w:r w:rsidR="005C1696">
        <w:t xml:space="preserve"> </w:t>
      </w:r>
      <w:r w:rsidR="00D77276">
        <w:t>For gene ontology (GO) terms</w:t>
      </w:r>
      <w:r w:rsidR="005868DA">
        <w:t xml:space="preserve">, the </w:t>
      </w:r>
      <w:r w:rsidR="005868DA" w:rsidRPr="005C1696">
        <w:t>Biological Process</w:t>
      </w:r>
      <w:r w:rsidR="005868DA">
        <w:t xml:space="preserve"> category is used</w:t>
      </w:r>
      <w:r w:rsidR="00D77276">
        <w:t xml:space="preserve"> </w:t>
      </w:r>
      <w:r w:rsidR="00D77276">
        <w:fldChar w:fldCharType="begin" w:fldLock="1"/>
      </w:r>
      <w:r w:rsidR="00D77276">
        <w:instrText>ADDIN CSL_CITATION {"citationItems":[{"id":"ITEM-1","itemData":{"DOI":"10.1038/75556","ISSN":"10614036","PMID":"10802651","abstract":"Genomic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component.","author":[{"dropping-particle":"","family":"Ashburner","given":"Michael","non-dropping-particle":"","parse-names":false,"suffix":""},{"dropping-particle":"","family":"Ball","given":"Catherine A.","non-dropping-particle":"","parse-names":false,"suffix":""},{"dropping-particle":"","family":"Blake","given":"Judith A.","non-dropping-particle":"","parse-names":false,"suffix":""},{"dropping-particle":"","family":"Botstein","given":"David","non-dropping-particle":"","parse-names":false,"suffix":""},{"dropping-particle":"","family":"Butler","given":"Heather","non-dropping-particle":"","parse-names":false,"suffix":""},{"dropping-particle":"","family":"Cherry","given":"J. Michael","non-dropping-particle":"","parse-names":false,"suffix":""},{"dropping-particle":"","family":"Davis","given":"Allan P.","non-dropping-particle":"","parse-names":false,"suffix":""},{"dropping-particle":"","family":"Dolinski","given":"Kara","non-dropping-particle":"","parse-names":false,"suffix":""},{"dropping-particle":"","family":"Dwight","given":"Selina S.","non-dropping-particle":"","parse-names":false,"suffix":""},{"dropping-particle":"","family":"Eppig","given":"Janan T.","non-dropping-particle":"","parse-names":false,"suffix":""},{"dropping-particle":"","family":"Harris","given":"Midori A.","non-dropping-particle":"","parse-names":false,"suffix":""},{"dropping-particle":"","family":"Hill","given":"David P.","non-dropping-particle":"","parse-names":false,"suffix":""},{"dropping-particle":"","family":"Issel-Tarver","given":"Laurie","non-dropping-particle":"","parse-names":false,"suffix":""},{"dropping-particle":"","family":"Kasarskis","given":"Andrew","non-dropping-particle":"","parse-names":false,"suffix":""},{"dropping-particle":"","family":"Lewis","given":"Suzanna","non-dropping-particle":"","parse-names":false,"suffix":""},{"dropping-particle":"","family":"Matese","given":"John C.","non-dropping-particle":"","parse-names":false,"suffix":""},{"dropping-particle":"","family":"Richardson","given":"Joel E.","non-dropping-particle":"","parse-names":false,"suffix":""},{"dropping-particle":"","family":"Ringwald","given":"Martin","non-dropping-particle":"","parse-names":false,"suffix":""},{"dropping-particle":"","family":"Rubin","given":"Gerald M.","non-dropping-particle":"","parse-names":false,"suffix":""},{"dropping-particle":"","family":"Sherlock","given":"Gavin","non-dropping-particle":"","parse-names":false,"suffix":""}],"container-title":"Nature Genetics","id":"ITEM-1","issued":{"date-parts":[["2000"]]},"title":"Gene ontology: Tool for the unification of biology","type":"article"},"uris":["http://www.mendeley.com/documents/?uuid=b4d5bd54-727f-4bfb-981c-fc75e169c63a"]}],"mendeley":{"formattedCitation":"(Ashburner et al., 2000)","plainTextFormattedCitation":"(Ashburner et al., 2000)","previouslyFormattedCitation":"(Ashburner et al., 2000)"},"properties":{"noteIndex":0},"schema":"https://github.com/citation-style-language/schema/raw/master/csl-citation.json"}</w:instrText>
      </w:r>
      <w:r w:rsidR="00D77276">
        <w:fldChar w:fldCharType="separate"/>
      </w:r>
      <w:r w:rsidR="00D77276" w:rsidRPr="005C1696">
        <w:rPr>
          <w:noProof/>
        </w:rPr>
        <w:t>(Ashburner et al., 2000)</w:t>
      </w:r>
      <w:r w:rsidR="00D77276">
        <w:fldChar w:fldCharType="end"/>
      </w:r>
      <w:r w:rsidR="00D77276">
        <w:t>.</w:t>
      </w:r>
      <w:r w:rsidR="00C37B50">
        <w:t xml:space="preserve"> Gene set enrichment analysis (GSEA) </w:t>
      </w:r>
      <w:r w:rsidR="00C37B50">
        <w:fldChar w:fldCharType="begin" w:fldLock="1"/>
      </w:r>
      <w:r w:rsidR="00C37B50">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America","id":"ITEM-1","issue":"43","issued":{"date-parts":[["2005","10","25"]]},"page":"15545-50","title":"Gene set enrichment analysis: a knowledge-based approach for interpreting genome-wide expression profiles.","type":"article-journal","volume":"102"},"uris":["http://www.mendeley.com/documents/?uuid=3ae86ccf-e015-48e8-a230-9416033a74d7"]}],"mendeley":{"formattedCitation":"(Subramanian et al., 2005)","plainTextFormattedCitation":"(Subramanian et al., 2005)","previouslyFormattedCitation":"(Subramanian et al., 2005)"},"properties":{"noteIndex":0},"schema":"https://github.com/citation-style-language/schema/raw/master/csl-citation.json"}</w:instrText>
      </w:r>
      <w:r w:rsidR="00C37B50">
        <w:fldChar w:fldCharType="separate"/>
      </w:r>
      <w:r w:rsidR="00C37B50" w:rsidRPr="00704B57">
        <w:rPr>
          <w:noProof/>
        </w:rPr>
        <w:t>(Subramanian et al., 2005)</w:t>
      </w:r>
      <w:r w:rsidR="00C37B50">
        <w:fldChar w:fldCharType="end"/>
      </w:r>
      <w:r w:rsidR="00C37B50">
        <w:t xml:space="preserve"> was performed on the log</w:t>
      </w:r>
      <w:r w:rsidR="00C37B50" w:rsidRPr="005868DA">
        <w:rPr>
          <w:vertAlign w:val="subscript"/>
        </w:rPr>
        <w:t>2</w:t>
      </w:r>
      <w:r w:rsidR="00C37B50">
        <w:t xml:space="preserve"> fold change differential gene expression profiles of each of the five transgenic mouse tumor models using the </w:t>
      </w:r>
      <w:proofErr w:type="spellStart"/>
      <w:r w:rsidR="00C37B50">
        <w:t>fgsea</w:t>
      </w:r>
      <w:proofErr w:type="spellEnd"/>
      <w:r w:rsidR="00B41F88">
        <w:t xml:space="preserve"> (version </w:t>
      </w:r>
      <w:r w:rsidR="00B41F88" w:rsidRPr="00B41F88">
        <w:t>1.12.0</w:t>
      </w:r>
      <w:r w:rsidR="00B41F88">
        <w:t>)</w:t>
      </w:r>
      <w:r w:rsidR="00C37B50">
        <w:t xml:space="preserve"> R package </w:t>
      </w:r>
      <w:r w:rsidR="00C37B50">
        <w:fldChar w:fldCharType="begin" w:fldLock="1"/>
      </w:r>
      <w:r w:rsidR="00CF7130">
        <w:instrText>ADDIN CSL_CITATION {"citationItems":[{"id":"ITEM-1","itemData":{"DOI":"10.1101/060012","abstract":"Preranked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-1","issued":{"date-parts":[["2019","1","1"]]},"page":"60012","title":"Fast gene set enrichment analysis","type":"article-journal"},"uris":["http://www.mendeley.com/documents/?uuid=56387834-1381-46a6-be89-b74e4d7fcdc0"]}],"mendeley":{"formattedCitation":"(Korotkevich et al., 2019)","plainTextFormattedCitation":"(Korotkevich et al., 2019)","previouslyFormattedCitation":"(Korotkevich et al., 2019)"},"properties":{"noteIndex":0},"schema":"https://github.com/citation-style-language/schema/raw/master/csl-citation.json"}</w:instrText>
      </w:r>
      <w:r w:rsidR="00C37B50">
        <w:fldChar w:fldCharType="separate"/>
      </w:r>
      <w:r w:rsidR="00C37B50" w:rsidRPr="00C37B50">
        <w:rPr>
          <w:noProof/>
        </w:rPr>
        <w:t>(Korotkevich et al., 2019)</w:t>
      </w:r>
      <w:r w:rsidR="00C37B50">
        <w:fldChar w:fldCharType="end"/>
      </w:r>
      <w:r w:rsidR="00C37B50">
        <w:t xml:space="preserve">. Protein-protein interaction network analysis was performed using the STRING database </w:t>
      </w:r>
      <w:r w:rsidR="00C37B50">
        <w:fldChar w:fldCharType="begin" w:fldLock="1"/>
      </w:r>
      <w:r w:rsidR="00C37B50">
        <w:instrText>ADDIN CSL_CITATION {"citationItems":[{"id":"ITEM-1","itemData":{"DOI":"10.1093/nar/gky1131","ISSN":"1362-4962","PMID":"30476243","abstract":"Proteins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https://string-db.org/.","author":[{"dropping-particle":"","family":"Szklarczyk","given":"Damian","non-dropping-particle":"","parse-names":false,"suffix":""},{"dropping-particle":"","family":"Gable","given":"Annika L.","non-dropping-particle":"","parse-names":false,"suffix":""},{"dropping-particle":"","family":"Lyon","given":"David","non-dropping-particle":"","parse-names":false,"suffix":""},{"dropping-particle":"","family":"Junge","given":"Alexander","non-dropping-particle":"","parse-names":false,"suffix":""},{"dropping-particle":"","family":"Wyder","given":"Stefan","non-dropping-particle":"","parse-names":false,"suffix":""},{"dropping-particle":"","family":"Huerta-Cepas","given":"Jaime","non-dropping-particle":"","parse-names":false,"suffix":""},{"dropping-particle":"","family":"Simonovic","given":"Milan","non-dropping-particle":"","parse-names":false,"suffix":""},{"dropping-particle":"","family":"Doncheva","given":"Nadezhda T.","non-dropping-particle":"","parse-names":false,"suffix":""},{"dropping-particle":"","family":"Morris","given":"John H.","non-dropping-particle":"","parse-names":false,"suffix":""},{"dropping-particle":"","family":"Bork","given":"Peer","non-dropping-particle":"","parse-names":false,"suffix":""},{"dropping-particle":"","family":"Jensen","given":"Lars J.","non-dropping-particle":"","parse-names":false,"suffix":""},{"dropping-particle":"von","family":"Mering","given":"Christian","non-dropping-particle":"","parse-names":false,"suffix":""}],"container-title":"Nucleic acids research","id":"ITEM-1","issue":"D1","issued":{"date-parts":[["2019","1","8"]]},"page":"D607-D613","title":"STRING v11: protein-protein association networks with increased coverage, supporting functional discovery in genome-wide experimental datasets.","type":"article-journal","volume":"47"},"uris":["http://www.mendeley.com/documents/?uuid=08732146-5586-436d-bad5-5eb81b9048d8"]}],"mendeley":{"formattedCitation":"(Szklarczyk et al., 2019)","plainTextFormattedCitation":"(Szklarczyk et al., 2019)","previouslyFormattedCitation":"(Szklarczyk et al., 2019)"},"properties":{"noteIndex":0},"schema":"https://github.com/citation-style-language/schema/raw/master/csl-citation.json"}</w:instrText>
      </w:r>
      <w:r w:rsidR="00C37B50">
        <w:fldChar w:fldCharType="separate"/>
      </w:r>
      <w:r w:rsidR="00C37B50" w:rsidRPr="00704B57">
        <w:rPr>
          <w:noProof/>
        </w:rPr>
        <w:t>(Szklarczyk et al., 2019)</w:t>
      </w:r>
      <w:r w:rsidR="00C37B50">
        <w:fldChar w:fldCharType="end"/>
      </w:r>
      <w:r w:rsidR="00C37B50">
        <w:t xml:space="preserve">, with the settings </w:t>
      </w:r>
      <w:r w:rsidR="00C37B50" w:rsidRPr="005868DA">
        <w:t>"meaning of network edges"</w:t>
      </w:r>
      <w:r w:rsidR="00C37B50">
        <w:t xml:space="preserve">: </w:t>
      </w:r>
      <w:r w:rsidR="00C37B50" w:rsidRPr="005868DA">
        <w:t>"confidence", "active interaction sources"</w:t>
      </w:r>
      <w:r w:rsidR="00C37B50">
        <w:t>: all selected</w:t>
      </w:r>
      <w:r w:rsidR="00C37B50" w:rsidRPr="005868DA">
        <w:t>,</w:t>
      </w:r>
      <w:r w:rsidR="00C37B50">
        <w:t xml:space="preserve"> </w:t>
      </w:r>
      <w:r w:rsidR="00C37B50" w:rsidRPr="005868DA">
        <w:t>"minimum required interaction score"</w:t>
      </w:r>
      <w:r w:rsidR="00C37B50">
        <w:t xml:space="preserve">: </w:t>
      </w:r>
      <w:r w:rsidR="00C37B50" w:rsidRPr="005868DA">
        <w:t>0.400, and "max number of interactors to show"</w:t>
      </w:r>
      <w:r w:rsidR="00C37B50">
        <w:t xml:space="preserve">: </w:t>
      </w:r>
      <w:r w:rsidR="00C37B50" w:rsidRPr="005868DA">
        <w:t>"query proteins only".</w:t>
      </w:r>
    </w:p>
    <w:p w14:paraId="4ED7AA52" w14:textId="77777777" w:rsidR="00CF7130" w:rsidRDefault="00CF7130" w:rsidP="00CF7130">
      <w:pPr>
        <w:spacing w:line="480" w:lineRule="auto"/>
        <w:jc w:val="both"/>
        <w:outlineLvl w:val="0"/>
        <w:rPr>
          <w:b/>
        </w:rPr>
      </w:pPr>
      <w:r>
        <w:rPr>
          <w:b/>
        </w:rPr>
        <w:t>ChIP-Seq Analysis</w:t>
      </w:r>
    </w:p>
    <w:p w14:paraId="2F2C37DB" w14:textId="681B909B" w:rsidR="00CF7130" w:rsidRDefault="00CF7130" w:rsidP="00CF7130">
      <w:pPr>
        <w:spacing w:line="480" w:lineRule="auto"/>
        <w:jc w:val="both"/>
        <w:outlineLvl w:val="0"/>
      </w:pPr>
      <w:r>
        <w:lastRenderedPageBreak/>
        <w:t xml:space="preserve">MYC and histone ChIP-Seq data were processed using the ENCODE ChIP-Seq pipeline </w:t>
      </w:r>
      <w:r>
        <w:fldChar w:fldCharType="begin" w:fldLock="1"/>
      </w:r>
      <w:r>
        <w:instrText>ADDIN CSL_CITATION {"citationItems":[{"id":"ITEM-1","itemData":{"DOI":"10.1101/gr.136184.111","ISSN":"1549-5469","PMID":"22955991","abstract":"Chromatin immunoprecipitation (ChIP) followed by high-throughput DNA sequencing (ChIP-seq) has become a valuable and widely used approach for mapping the genomic location of transcription-factor binding and histone modifications in living cells. Despite its widespread use, there are considerable differences in how these experiments are conducted, how the results are scored and evaluated for quality, and how the data and metadata are archived for public use. These practices affect the quality and utility of any global ChIP experiment. Through our experience in performing ChIP-seq experiments, the ENCODE and modENCODE consortia have developed a set of working standards and guidelines for ChIP experiments that are updated routinely. The current guidelines address antibody validation, experimental replication, sequencing depth, data and metadata reporting, and data quality assessment. We discuss how ChIP quality, assessed in these ways, affects different uses of ChIP-seq data. All data sets used in the analysis have been deposited for public viewing and downloading at the ENCODE (http://encodeproject.org/ENCODE/) and modENCODE (http://www.modencode.org/) portals.","author":[{"dropping-particle":"","family":"Landt","given":"Stephen G.","non-dropping-particle":"","parse-names":false,"suffix":""},{"dropping-particle":"","family":"Marinov","given":"Georgi K.","non-dropping-particle":"","parse-names":false,"suffix":""},{"dropping-particle":"","family":"Kundaje","given":"Anshul","non-dropping-particle":"","parse-names":false,"suffix":""},{"dropping-particle":"","family":"Kheradpour","given":"Pouya","non-dropping-particle":"","parse-names":false,"suffix":""},{"dropping-particle":"","family":"Pauli","given":"Florencia","non-dropping-particle":"","parse-names":false,"suffix":""},{"dropping-particle":"","family":"Batzoglou","given":"Serafim","non-dropping-particle":"","parse-names":false,"suffix":""},{"dropping-particle":"","family":"Bernstein","given":"Bradley E.","non-dropping-particle":"","parse-names":false,"suffix":""},{"dropping-particle":"","family":"Bickel","given":"Peter","non-dropping-particle":"","parse-names":false,"suffix":""},{"dropping-particle":"","family":"Brown","given":"James B.","non-dropping-particle":"","parse-names":false,"suffix":""},{"dropping-particle":"","family":"Cayting","given":"Philip","non-dropping-particle":"","parse-names":false,"suffix":""},{"dropping-particle":"","family":"Chen","given":"Yiwen","non-dropping-particle":"","parse-names":false,"suffix":""},{"dropping-particle":"","family":"DeSalvo","given":"Gilberto","non-dropping-particle":"","parse-names":false,"suffix":""},{"dropping-particle":"","family":"Epstein","given":"Charles","non-dropping-particle":"","parse-names":false,"suffix":""},{"dropping-particle":"","family":"Fisher-Aylor","given":"Katherine I.","non-dropping-particle":"","parse-names":false,"suffix":""},{"dropping-particle":"","family":"Euskirchen","given":"Ghia","non-dropping-particle":"","parse-names":false,"suffix":""},{"dropping-particle":"","family":"Gerstein","given":"Mark","non-dropping-particle":"","parse-names":false,"suffix":""},{"dropping-particle":"","family":"Gertz","given":"Jason","non-dropping-particle":"","parse-names":false,"suffix":""},{"dropping-particle":"","family":"Hartemink","given":"Alexander J.","non-dropping-particle":"","parse-names":false,"suffix":""},{"dropping-particle":"","family":"Hoffman","given":"Michael M.","non-dropping-particle":"","parse-names":false,"suffix":""},{"dropping-particle":"","family":"Iyer","given":"Vishwanath R.","non-dropping-particle":"","parse-names":false,"suffix":""},{"dropping-particle":"","family":"Jung","given":"Youngsook L.","non-dropping-particle":"","parse-names":false,"suffix":""},{"dropping-particle":"","family":"Karmakar","given":"Subhradip","non-dropping-particle":"","parse-names":false,"suffix":""},{"dropping-particle":"","family":"Kellis","given":"Manolis","non-dropping-particle":"","parse-names":false,"suffix":""},{"dropping-particle":"V.","family":"Kharchenko","given":"Peter","non-dropping-particle":"","parse-names":false,"suffix":""},{"dropping-particle":"","family":"Li","given":"Qunhua","non-dropping-particle":"","parse-names":false,"suffix":""},{"dropping-particle":"","family":"Liu","given":"Tao","non-dropping-particle":"","parse-names":false,"suffix":""},{"dropping-particle":"","family":"Liu","given":"X. Shirley","non-dropping-particle":"","parse-names":false,"suffix":""},{"dropping-particle":"","family":"Ma","given":"Lijia","non-dropping-particle":"","parse-names":false,"suffix":""},{"dropping-particle":"","family":"Milosavljevic","given":"Aleksandar","non-dropping-particle":"","parse-names":false,"suffix":""},{"dropping-particle":"","family":"Myers","given":"Richard M.","non-dropping-particle":"","parse-names":false,"suffix":""},{"dropping-particle":"","family":"Park","given":"Peter J.","non-dropping-particle":"","parse-names":false,"suffix":""},{"dropping-particle":"","family":"Pazin","given":"Michael J.","non-dropping-particle":"","parse-names":false,"suffix":""},{"dropping-particle":"","family":"Perry","given":"Marc D.","non-dropping-particle":"","parse-names":false,"suffix":""},{"dropping-particle":"","family":"Raha","given":"Debasish","non-dropping-particle":"","parse-names":false,"suffix":""},{"dropping-particle":"","family":"Reddy","given":"Timothy E.","non-dropping-particle":"","parse-names":false,"suffix":""},{"dropping-particle":"","family":"Rozowsky","given":"Joel","non-dropping-particle":"","parse-names":false,"suffix":""},{"dropping-particle":"","family":"Shoresh","given":"Noam","non-dropping-particle":"","parse-names":false,"suffix":""},{"dropping-particle":"","family":"Sidow","given":"Arend","non-dropping-particle":"","parse-names":false,"suffix":""},{"dropping-particle":"","family":"Slattery","given":"Matthew","non-dropping-particle":"","parse-names":false,"suffix":""},{"dropping-particle":"","family":"Stamatoyannopoulos","given":"John A.","non-dropping-particle":"","parse-names":false,"suffix":""},{"dropping-particle":"","family":"Tolstorukov","given":"Michael Y.","non-dropping-particle":"","parse-names":false,"suffix":""},{"dropping-particle":"","family":"White","given":"Kevin P.","non-dropping-particle":"","parse-names":false,"suffix":""},{"dropping-particle":"","family":"Xi","given":"Simon","non-dropping-particle":"","parse-names":false,"suffix":""},{"dropping-particle":"","family":"Farnham","given":"Peggy J.","non-dropping-particle":"","parse-names":false,"suffix":""},{"dropping-particle":"","family":"Lieb","given":"Jason D.","non-dropping-particle":"","parse-names":false,"suffix":""},{"dropping-particle":"","family":"Wold","given":"Barbara J.","non-dropping-particle":"","parse-names":false,"suffix":""},{"dropping-particle":"","family":"Snyder","given":"Michael","non-dropping-particle":"","parse-names":false,"suffix":""}],"container-title":"Genome research","id":"ITEM-1","issue":"9","issued":{"date-parts":[["2012","9"]]},"page":"1813-31","title":"ChIP-seq guidelines and practices of the ENCODE and modENCODE consortia.","type":"article-journal","volume":"22"},"uris":["http://www.mendeley.com/documents/?uuid=171a1a34-6fc5-4726-bc16-3dbd6dace2a3"]}],"mendeley":{"formattedCitation":"(Landt et al., 2012)","plainTextFormattedCitation":"(Landt et al., 2012)","previouslyFormattedCitation":"(Landt et al., 2012)"},"properties":{"noteIndex":0},"schema":"https://github.com/citation-style-language/schema/raw/master/csl-citation.json"}</w:instrText>
      </w:r>
      <w:r>
        <w:fldChar w:fldCharType="separate"/>
      </w:r>
      <w:r w:rsidRPr="00704B57">
        <w:rPr>
          <w:noProof/>
        </w:rPr>
        <w:t>(Landt et al., 2012)</w:t>
      </w:r>
      <w:r>
        <w:fldChar w:fldCharType="end"/>
      </w:r>
      <w:r>
        <w:t xml:space="preserve"> (with Macs2 as the peak caller) and further analyzed using </w:t>
      </w:r>
      <w:proofErr w:type="spellStart"/>
      <w:r>
        <w:t>deepTools</w:t>
      </w:r>
      <w:proofErr w:type="spellEnd"/>
      <w:r>
        <w:t xml:space="preserve"> </w:t>
      </w:r>
      <w:r>
        <w:fldChar w:fldCharType="begin" w:fldLock="1"/>
      </w:r>
      <w:r>
        <w:instrText>ADDIN CSL_CITATION {"citationItems":[{"id":"ITEM-1","itemData":{"DOI":"10.1093/nar/gkw257","ISSN":"1362-4962","PMID":"27079975","abstract":"We present an update to our Galaxy-based web server for processing and visualizing deeply sequenced data. Its core tool set, deepTools, allows users to perform complete bioinformatic workflows ranging from quality controls and normalizations of aligned reads to integrative analyses, including clustering and visualization approaches. Since we first described our deepTools Galaxy server in 2014, we have implemented new solutions for many requests from the community and our users. Here, we introduce significant enhancements and new tools to further improve data visualization and interpretation. deepTools continue to be open to all users and freely available as a web service at deeptools.ie-freiburg.mpg.de The new deepTools2 suite can be easily deployed within any Galaxy framework via the toolshed repository, and we also provide source code for command line usage under Linux and Mac OS X. A public and documented API for access to deepTools functionality is also available.","author":[{"dropping-particle":"","family":"Ramírez","given":"Fidel","non-dropping-particle":"","parse-names":false,"suffix":""},{"dropping-particle":"","family":"Ryan","given":"Devon P.","non-dropping-particle":"","parse-names":false,"suffix":""},{"dropping-particle":"","family":"Grüning","given":"Björn","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Dündar","given":"Friederike","non-dropping-particle":"","parse-names":false,"suffix":""},{"dropping-particle":"","family":"Manke","given":"Thomas","non-dropping-particle":"","parse-names":false,"suffix":""}],"container-title":"Nucleic acids research","id":"ITEM-1","issue":"W1","issued":{"date-parts":[["2016"]]},"page":"W160-5","title":"deepTools2: a next generation web server for deep-sequencing data analysis.","type":"article-journal","volume":"44"},"uris":["http://www.mendeley.com/documents/?uuid=440b1dc7-3ab2-48aa-bbee-92abfc994d92"]}],"mendeley":{"formattedCitation":"(Ramírez et al., 2016)","plainTextFormattedCitation":"(Ramírez et al., 2016)","previouslyFormattedCitation":"(Ramírez et al., 2016)"},"properties":{"noteIndex":0},"schema":"https://github.com/citation-style-language/schema/raw/master/csl-citation.json"}</w:instrText>
      </w:r>
      <w:r>
        <w:fldChar w:fldCharType="separate"/>
      </w:r>
      <w:r w:rsidRPr="00704B57">
        <w:rPr>
          <w:noProof/>
        </w:rPr>
        <w:t>(Ramírez et al., 2016)</w:t>
      </w:r>
      <w:r>
        <w:fldChar w:fldCharType="end"/>
      </w:r>
      <w:r>
        <w:t xml:space="preserve">. For ChIP-Seq analysis of mouse </w:t>
      </w:r>
      <w:proofErr w:type="spellStart"/>
      <w:r>
        <w:t>superenhancer</w:t>
      </w:r>
      <w:proofErr w:type="spellEnd"/>
      <w:r>
        <w:t xml:space="preserve"> regions, mouse </w:t>
      </w:r>
      <w:proofErr w:type="spellStart"/>
      <w:r>
        <w:t>superenhancer</w:t>
      </w:r>
      <w:proofErr w:type="spellEnd"/>
      <w:r>
        <w:t xml:space="preserve"> genomic coordinates and associated gene symbols were obtained from </w:t>
      </w:r>
      <w:proofErr w:type="spellStart"/>
      <w:r>
        <w:t>dbSUPER</w:t>
      </w:r>
      <w:proofErr w:type="spellEnd"/>
      <w:r>
        <w:t xml:space="preserve"> </w:t>
      </w:r>
      <w:r>
        <w:fldChar w:fldCharType="begin" w:fldLock="1"/>
      </w:r>
      <w:r>
        <w:instrText>ADDIN CSL_CITATION {"citationItems":[{"id":"ITEM-1","itemData":{"DOI":"10.1093/nar/gkv1002","ISSN":"1362-4962","PMID":"26438538","abstract":"Super-enhancers are clusters of transcriptional enhancers that drive cell-type-specific gene expression and are crucial to cell identity. Many disease-associated sequence variations are enriched in super-enhancer regions of disease-relevant cell types. Thus, super-enhancers can be used as potential biomarkers for disease diagnosis and therapeutics. Current studies have identified super-enhancers in more than 100 cell types and demonstrated their functional importance. However, a centralized resource to integrate all these findings is not currently available. We developed dbSUPER (http://bioinfo.au.tsinghua.edu.cn/dbsuper/), the first integrated and interactive database of super-enhancers, with the primary goal of providing a resource for assistance in further studies related to transcriptional control of cell identity and disease. dbSUPER provides a responsive and user-friendly web interface to facilitate efficient and comprehensive search and browsing. The data can be easily sent to Galaxy instances, GREAT and Cistrome web-servers for downstream analysis, and can also be visualized in the UCSC genome browser where custom tracks can be added automatically. The data can be downloaded and exported in variety of formats. Furthermore, dbSUPER lists genes associated with super-enhancers and also links to external databases such as GeneCards, UniProt and Entrez. dbSUPER also provides an overlap analysis tool to annotate user-defined regions. We believe dbSUPER is a valuable resource for the biology and genetic research communities.","author":[{"dropping-particle":"","family":"Khan","given":"Aziz","non-dropping-particle":"","parse-names":false,"suffix":""},{"dropping-particle":"","family":"Zhang","given":"Xuegong","non-dropping-particle":"","parse-names":false,"suffix":""}],"container-title":"Nucleic acids research","id":"ITEM-1","issue":"D1","issued":{"date-parts":[["2016","1","4"]]},"page":"D164-71","title":"dbSUPER: a database of super-enhancers in mouse and human genome.","type":"article-journal","volume":"44"},"uris":["http://www.mendeley.com/documents/?uuid=a1961e36-9145-4b37-8e5b-ba0788d5ce9a"]}],"mendeley":{"formattedCitation":"(Khan and Zhang, 2016)","plainTextFormattedCitation":"(Khan and Zhang, 2016)","previouslyFormattedCitation":"(Khan and Zhang, 2016)"},"properties":{"noteIndex":0},"schema":"https://github.com/citation-style-language/schema/raw/master/csl-citation.json"}</w:instrText>
      </w:r>
      <w:r>
        <w:fldChar w:fldCharType="separate"/>
      </w:r>
      <w:r w:rsidRPr="00704B57">
        <w:rPr>
          <w:noProof/>
        </w:rPr>
        <w:t>(Khan and Zhang, 2016)</w:t>
      </w:r>
      <w:r>
        <w:fldChar w:fldCharType="end"/>
      </w:r>
      <w:r>
        <w:t xml:space="preserve"> and the coordinates were converted to mm10 coordinates using the UCSC Genome Browser tool: </w:t>
      </w:r>
      <w:proofErr w:type="spellStart"/>
      <w:r>
        <w:t>liftOver</w:t>
      </w:r>
      <w:proofErr w:type="spellEnd"/>
      <w:r>
        <w:t>.</w:t>
      </w:r>
    </w:p>
    <w:p w14:paraId="4E67AC2B" w14:textId="1101BA4A" w:rsidR="00CF7130" w:rsidDel="000249A6" w:rsidRDefault="00CF7130" w:rsidP="00CF7130">
      <w:pPr>
        <w:spacing w:line="480" w:lineRule="auto"/>
        <w:jc w:val="both"/>
        <w:outlineLvl w:val="0"/>
        <w:rPr>
          <w:del w:id="65" w:author="Delaney" w:date="2021-03-27T06:08:00Z"/>
          <w:b/>
        </w:rPr>
      </w:pPr>
      <w:del w:id="66" w:author="Delaney" w:date="2021-03-27T06:08:00Z">
        <w:r w:rsidDel="000249A6">
          <w:rPr>
            <w:b/>
          </w:rPr>
          <w:delText>Survival Analysis</w:delText>
        </w:r>
      </w:del>
    </w:p>
    <w:p w14:paraId="1392E1EF" w14:textId="6E4F3893" w:rsidR="00C37B50" w:rsidDel="000249A6" w:rsidRDefault="00CF7130" w:rsidP="00C37B50">
      <w:pPr>
        <w:spacing w:line="480" w:lineRule="auto"/>
        <w:jc w:val="both"/>
        <w:rPr>
          <w:del w:id="67" w:author="Delaney" w:date="2021-03-27T06:08:00Z"/>
        </w:rPr>
      </w:pPr>
      <w:del w:id="68" w:author="Delaney" w:date="2021-03-27T06:08:00Z">
        <w:r w:rsidDel="000249A6">
          <w:delText>TCGA patient overall survival data was obtained</w:delText>
        </w:r>
        <w:r w:rsidR="00A63243" w:rsidDel="000249A6">
          <w:delText xml:space="preserve"> from the </w:delText>
        </w:r>
        <w:r w:rsidR="00A63243" w:rsidRPr="00A63243" w:rsidDel="000249A6">
          <w:delText>TCGA Pan-Cancer Clinical Data Resource (TCGA-CDR)</w:delText>
        </w:r>
        <w:r w:rsidR="00A63243" w:rsidDel="000249A6">
          <w:delText xml:space="preserve"> dataset </w:delText>
        </w:r>
        <w:r w:rsidR="00A63243" w:rsidDel="000249A6">
          <w:fldChar w:fldCharType="begin" w:fldLock="1"/>
        </w:r>
        <w:r w:rsidR="00032A5C" w:rsidRPr="000249A6" w:rsidDel="000249A6">
          <w:delInstrText>ADDIN CSL_CITATION {"citationItems":[{"id":"ITEM-1","itemData":{"DOI":"10.1016/j.cell.2018.02.052","ISSN":"1097-4172","PMID":"29625055","abstract":"For a decade, The Cancer Genome Atlas (TCGA) program collected clinicopathologic annotation data along with multi-platform molecular profiles of more than 11,000 human tumors across 33 different cancer types. TCGA clinical data contain key features representing the democratized nature of the data collection process. To ensure proper use of this large clinical dataset associated with genomic features, we developed a standardized dataset named the TCGA Pan-Cancer Clinical Data Resource (TCGA-CDR), which includes four major clinical outcome endpoints. In addition to detailing major challenges and statistical limitations encountered during the effort of integrating the acquired clinical data, we present a summary that includes endpoint usage recommendations for each cancer type. These TCGA-CDR findings appear to be consistent with cancer genomics studies independent of the TCGA effort and provide opportunities for investigating cancer biology using clinical correlates at an unprecedented scale.","author":[{"dropping-particle":"","family":"Liu","given":"Jianfang","non-dropping-particle":"","parse-names":false,"suffix":""},{"dropping-particle":"","family":"Lichtenberg","given":"Tara","non-dropping-particle":"","parse-names":false,"suffix":""},{"dropping-particle":"","family":"Hoadley","given":"Katherine A.","non-dropping-particle":"","parse-names":false,"suffix":""},{"dropping-particle":"","family":"Poisson","given":"Laila M.","non-dropping-particle":"","parse-names":false,"suffix":""},{"dropping-particle":"","family":"Lazar","given":"Alexander J.","non-dropping-particle":"","parse-names":false,"suffix":""},{"dropping-particle":"","family":"Cherniack","given":"Andrew D.","non-dropping-particle":"","parse-names":false,"suffix":""},{"dropping-particle":"","family":"Kovatich","given":"Albert J.","non-dropping-particle":"","parse-names":false,"suffix":""},{"dropping-particle":"","family":"Benz","given":"Christopher C","non-dropping-particle":"","parse-names":false,"suffix":""},{"dropping-particle":"","family":"Levine","given":"Douglas A.","non-dropping-particle":"","parse-names":false,"suffix":""},{"dropping-particle":"V","family":"Lee","given":"Adrian","non-dropping-particle":"","parse-names":false,"suffix":""},{"dropping-particle":"","family":"Omberg","given":"Larsson","non-dropping-particle":"","parse-names":false,"suffix":""},{"dropping-particle":"","family":"Wolf","given":"Denise M","non-dropping-particle":"","parse-names":false,"suffix":""},{"dropping-particle":"","family":"Shriver","given":"Craig D.","non-dropping-particle":"","parse-names":false,"suffix":""},{"dropping-particle":"","family":"Thorsson","given":"Vesteinn","non-dropping-particle":"","parse-names":false,"suffix":""},{"dropping-particle":"","family":"Cancer Genome Atlas Research Network","given":"","non-dropping-particle":"","parse-names":false,"suffix":""},{"dropping-particle":"","family":"Hu","given":"Hai","non-dropping-particle":"","parse-names":false,"suffix":""}],"container-title":"Cell","id":"ITEM-1","issue":"2","issued":{"date-parts":[["2018"]]},"page":"400-416.e11","title":"An Integrated TCGA Pan-Cancer Clinical Data Resource to Drive High-Quality Survival Outcome Analytics.","type":"article-journal","volume":"173"},"uris":["http://www.mendeley.com/documents/?uuid=5b31ed50-a9c9-44a7-91e3-36c98f59dba7"]}],"mendeley":{"formattedCitation":"(Liu et al., 2018)","plainTextFormattedCitation":"(Liu et al., 2018)","previouslyFormattedCitation":"(Liu et al., 2018)"},"properties":{"noteIndex":0},"schema":"https://github.com/citation-style-language/schema/raw/master/csl-citation.json"}</w:delInstrText>
        </w:r>
        <w:r w:rsidR="00A63243" w:rsidDel="000249A6">
          <w:fldChar w:fldCharType="separate"/>
        </w:r>
        <w:r w:rsidR="00A63243" w:rsidRPr="000249A6" w:rsidDel="000249A6">
          <w:rPr>
            <w:noProof/>
          </w:rPr>
          <w:delText>(Liu et al., 2018)</w:delText>
        </w:r>
        <w:r w:rsidR="00A63243" w:rsidDel="000249A6">
          <w:fldChar w:fldCharType="end"/>
        </w:r>
        <w:r w:rsidDel="000249A6">
          <w:delText xml:space="preserve">. The z-scores from the </w:delText>
        </w:r>
        <w:r w:rsidRPr="00CF7130" w:rsidDel="000249A6">
          <w:delText>Cox proportional hazards regression model</w:delText>
        </w:r>
        <w:r w:rsidDel="000249A6">
          <w:delText xml:space="preserve"> for each gene were obtained using the coxph function of the survival (version </w:delText>
        </w:r>
        <w:r w:rsidRPr="00CF7130" w:rsidDel="000249A6">
          <w:delText>3.1-12</w:delText>
        </w:r>
        <w:r w:rsidDel="000249A6">
          <w:delText xml:space="preserve">) package in R and were aggregated across all TCGA cancer types into meta-z scores via </w:delText>
        </w:r>
        <w:r w:rsidRPr="00CF7130" w:rsidDel="000249A6">
          <w:delText>Stouffer's method (unweighted)</w:delText>
        </w:r>
        <w:r w:rsidDel="000249A6">
          <w:delText xml:space="preserve"> akin to the methods described in PRECOG </w:delText>
        </w:r>
        <w:r w:rsidDel="000249A6">
          <w:fldChar w:fldCharType="begin" w:fldLock="1"/>
        </w:r>
        <w:r w:rsidR="00A63243" w:rsidDel="000249A6">
          <w:delInstrText>ADDIN CSL_CITATION {"citationItems":[{"id":"ITEM-1","itemData":{"DOI":"10.1038/nm.3909","ISSN":"1078-8956","abstract":"A searchable pan-cancer resource generated using data from nearly 18,000 human tumors reveals links between tumor infiltration by particular leukocyte subsets, tumor expression of particular gene signatures, and patient prognosis.","author":[{"dropping-particle":"","family":"Gentles","given":"Andrew J","non-dropping-particle":"","parse-names":false,"suffix":""},{"dropping-particle":"","family":"Newman","given":"Aaron M","non-dropping-particle":"","parse-names":false,"suffix":""},{"dropping-particle":"","family":"Liu","given":"Chih Long","non-dropping-particle":"","parse-names":false,"suffix":""},{"dropping-particle":"V","family":"Bratman","given":"Scott","non-dropping-particle":"","parse-names":false,"suffix":""},{"dropping-particle":"","family":"Feng","given":"Weiguo","non-dropping-particle":"","parse-names":false,"suffix":""},{"dropping-particle":"","family":"Kim","given":"Dongkyoon","non-dropping-particle":"","parse-names":false,"suffix":""},{"dropping-particle":"","family":"Nair","given":"Viswam S","non-dropping-particle":"","parse-names":false,"suffix":""},{"dropping-particle":"","family":"Xu","given":"Yue","non-dropping-particle":"","parse-names":false,"suffix":""},{"dropping-particle":"","family":"Khuong","given":"Amanda","non-dropping-particle":"","parse-names":false,"suffix":""},{"dropping-particle":"","family":"Hoang","given":"Chuong D","non-dropping-particle":"","parse-names":false,"suffix":""},{"dropping-particle":"","family":"Diehn","given":"Maximilian","non-dropping-particle":"","parse-names":false,"suffix":""},{"dropping-particle":"","family":"West","given":"Robert B","non-dropping-particle":"","parse-names":false,"suffix":""},{"dropping-particle":"","family":"Plevritis","given":"Sylvia K","non-dropping-particle":"","parse-names":false,"suffix":""},{"dropping-particle":"","family":"Alizadeh","given":"Ash A","non-dropping-particle":"","parse-names":false,"suffix":""}],"container-title":"Nature Medicine","id":"ITEM-1","issue":"8","issued":{"date-parts":[["2015","8","20"]]},"page":"938-945","publisher":"Nature Publishing Group","title":"The prognostic landscape of genes and infiltrating immune cells across human cancers","type":"article-journal","volume":"21"},"uris":["http://www.mendeley.com/documents/?uuid=2306ba15-a067-3ae7-88ef-488523aee7cf"]}],"mendeley":{"formattedCitation":"(Gentles et al., 2015)","plainTextFormattedCitation":"(Gentles et al., 2015)","previouslyFormattedCitation":"(Gentles et al., 2015)"},"properties":{"noteIndex":0},"schema":"https://github.com/citation-style-language/schema/raw/master/csl-citation.json"}</w:delInstrText>
        </w:r>
        <w:r w:rsidDel="000249A6">
          <w:fldChar w:fldCharType="separate"/>
        </w:r>
        <w:r w:rsidRPr="00CF7130" w:rsidDel="000249A6">
          <w:rPr>
            <w:noProof/>
          </w:rPr>
          <w:delText>(Gentles et al., 2015)</w:delText>
        </w:r>
        <w:r w:rsidDel="000249A6">
          <w:fldChar w:fldCharType="end"/>
        </w:r>
        <w:r w:rsidDel="000249A6">
          <w:delText>.</w:delText>
        </w:r>
      </w:del>
    </w:p>
    <w:p w14:paraId="2FE55142" w14:textId="7B072FEF" w:rsidR="008A438C" w:rsidRDefault="0030263C" w:rsidP="00B47EA2">
      <w:pPr>
        <w:spacing w:line="480" w:lineRule="auto"/>
        <w:jc w:val="both"/>
        <w:outlineLvl w:val="0"/>
        <w:rPr>
          <w:b/>
        </w:rPr>
      </w:pPr>
      <w:r>
        <w:rPr>
          <w:b/>
        </w:rPr>
        <w:t>Cell Culture</w:t>
      </w:r>
    </w:p>
    <w:p w14:paraId="5347B0E5" w14:textId="187DCCAD" w:rsidR="00C36C69" w:rsidRDefault="0088774A" w:rsidP="0002235B">
      <w:pPr>
        <w:spacing w:line="480" w:lineRule="auto"/>
        <w:jc w:val="both"/>
      </w:pPr>
      <w:r>
        <w:t>P493-6 cells</w:t>
      </w:r>
      <w:r w:rsidR="00E6052E">
        <w:t xml:space="preserve"> were maintained in </w:t>
      </w:r>
      <w:r w:rsidR="00E6052E" w:rsidRPr="00E6052E">
        <w:t>RPMI 1640 medium</w:t>
      </w:r>
      <w:r w:rsidR="00933C1F">
        <w:t xml:space="preserve"> (</w:t>
      </w:r>
      <w:r w:rsidR="000C458E">
        <w:t xml:space="preserve">with </w:t>
      </w:r>
      <w:r w:rsidR="00933C1F">
        <w:t>L-</w:t>
      </w:r>
      <w:r w:rsidR="00C91AA3">
        <w:t>glutamine</w:t>
      </w:r>
      <w:r w:rsidR="00933C1F">
        <w:t>)</w:t>
      </w:r>
      <w:r w:rsidR="00E6052E" w:rsidRPr="00E6052E">
        <w:t xml:space="preserve"> supplemented with 10% FBS and Antibiotic-Antimycotic.</w:t>
      </w:r>
      <w:r w:rsidR="00E6052E">
        <w:t xml:space="preserve"> EC4 cells</w:t>
      </w:r>
      <w:r w:rsidR="00860033">
        <w:t xml:space="preserve"> and HuH7 cells</w:t>
      </w:r>
      <w:r w:rsidR="00E6052E">
        <w:t xml:space="preserve"> were maintained in </w:t>
      </w:r>
      <w:r w:rsidR="00E6052E" w:rsidRPr="00E6052E">
        <w:t>maintained in Dulbecco'</w:t>
      </w:r>
      <w:r w:rsidR="00CD6E02">
        <w:t>s Modified Eagle Medium (DMEM)</w:t>
      </w:r>
      <w:r w:rsidR="00C91AA3">
        <w:t xml:space="preserve"> </w:t>
      </w:r>
      <w:r w:rsidR="00C91AA3" w:rsidRPr="00C91AA3">
        <w:t>(with 4.5g/L D-</w:t>
      </w:r>
      <w:r w:rsidR="00C91AA3">
        <w:t>g</w:t>
      </w:r>
      <w:r w:rsidR="00C91AA3" w:rsidRPr="00C91AA3">
        <w:t>lucose</w:t>
      </w:r>
      <w:r w:rsidR="005628D1">
        <w:t>)</w:t>
      </w:r>
      <w:r w:rsidR="00CD6E02">
        <w:t xml:space="preserve">, </w:t>
      </w:r>
      <w:r w:rsidR="00E6052E" w:rsidRPr="00E6052E">
        <w:t>supplemented with 10% fetal bovine serum (FBS), 1% L-glutamine, 1% sodium pyruvate, 1% nonessential amino acids, and Antibiotic-Antimycotic.</w:t>
      </w:r>
      <w:r w:rsidR="00CD6E02">
        <w:t xml:space="preserve"> For </w:t>
      </w:r>
      <w:r w:rsidR="00197ED9">
        <w:t>these</w:t>
      </w:r>
      <w:r w:rsidR="00CD6E02">
        <w:t xml:space="preserve"> cell lines, MYC inactivation was achieved by adding doxycycline to the culture medium at a concentration of 20 ng/</w:t>
      </w:r>
      <w:proofErr w:type="spellStart"/>
      <w:r w:rsidR="00CD6E02">
        <w:t>mL.</w:t>
      </w:r>
      <w:proofErr w:type="spellEnd"/>
      <w:r w:rsidR="00197ED9">
        <w:t xml:space="preserve"> </w:t>
      </w:r>
      <w:r w:rsidR="00197ED9" w:rsidRPr="00197ED9">
        <w:t>BJ5ta cells were maintained in</w:t>
      </w:r>
      <w:r w:rsidR="00197ED9">
        <w:t xml:space="preserve"> </w:t>
      </w:r>
      <w:r w:rsidR="00C4549D">
        <w:t>media supplemented with 10% FBS that consisted of a</w:t>
      </w:r>
      <w:r w:rsidR="00C86DFC">
        <w:t xml:space="preserve"> </w:t>
      </w:r>
      <w:r w:rsidR="00C86DFC" w:rsidRPr="00C86DFC">
        <w:t>4:1 ratio of DMEM</w:t>
      </w:r>
      <w:r w:rsidR="00A8360C">
        <w:t xml:space="preserve"> (with 4.5 g/L D-Glucose)</w:t>
      </w:r>
      <w:r w:rsidR="00C4549D">
        <w:t>,</w:t>
      </w:r>
      <w:r w:rsidR="00C86DFC" w:rsidRPr="00C86DFC">
        <w:t xml:space="preserve"> </w:t>
      </w:r>
      <w:r w:rsidR="00C4549D">
        <w:t xml:space="preserve">supplemented with 1% L-glutamine and 1% sodium </w:t>
      </w:r>
      <w:r w:rsidR="00C53BC1">
        <w:t>pyruvate, to</w:t>
      </w:r>
      <w:r w:rsidR="00C86DFC" w:rsidRPr="00C86DFC">
        <w:t xml:space="preserve"> </w:t>
      </w:r>
      <w:r w:rsidR="003D3F45">
        <w:t>M</w:t>
      </w:r>
      <w:r w:rsidR="00C86DFC" w:rsidRPr="00C86DFC">
        <w:t>edium 199</w:t>
      </w:r>
      <w:r w:rsidR="00C4549D">
        <w:t>.</w:t>
      </w:r>
    </w:p>
    <w:p w14:paraId="1171EAD7" w14:textId="77777777" w:rsidR="008E4890" w:rsidRPr="008A438C" w:rsidRDefault="008E4890" w:rsidP="008E4890">
      <w:pPr>
        <w:spacing w:line="480" w:lineRule="auto"/>
        <w:jc w:val="both"/>
        <w:outlineLvl w:val="0"/>
        <w:rPr>
          <w:b/>
        </w:rPr>
      </w:pPr>
      <w:r>
        <w:rPr>
          <w:b/>
        </w:rPr>
        <w:t>Reverse Transcription Quantitative</w:t>
      </w:r>
      <w:r w:rsidRPr="00BE37B8">
        <w:rPr>
          <w:b/>
        </w:rPr>
        <w:t xml:space="preserve"> Polymerase Chain Reaction</w:t>
      </w:r>
      <w:r>
        <w:rPr>
          <w:b/>
        </w:rPr>
        <w:t xml:space="preserve"> (RT-qPCR)</w:t>
      </w:r>
    </w:p>
    <w:p w14:paraId="2D21C2EB" w14:textId="49321C21" w:rsidR="008E4890" w:rsidRDefault="008E4890" w:rsidP="0002235B">
      <w:pPr>
        <w:spacing w:line="480" w:lineRule="auto"/>
        <w:jc w:val="both"/>
      </w:pPr>
      <w:r>
        <w:t xml:space="preserve">RNA was isolated from cells by the RNeasy Mini Kit (QIAGEN) and reverse-transcribed into cDNA using the </w:t>
      </w:r>
      <w:proofErr w:type="spellStart"/>
      <w:r w:rsidRPr="00C36C69">
        <w:t>SuperScript</w:t>
      </w:r>
      <w:proofErr w:type="spellEnd"/>
      <w:r w:rsidRPr="00C36C69">
        <w:t xml:space="preserve"> III First-Strand Synthesis</w:t>
      </w:r>
      <w:r>
        <w:t xml:space="preserve"> kit (</w:t>
      </w:r>
      <w:proofErr w:type="spellStart"/>
      <w:r>
        <w:t>ThermoFisher</w:t>
      </w:r>
      <w:proofErr w:type="spellEnd"/>
      <w:r>
        <w:t>) following manufacturer's protocol. Quantitative PCR</w:t>
      </w:r>
      <w:r w:rsidRPr="00C36C69">
        <w:t xml:space="preserve"> was performed in 384-</w:t>
      </w:r>
      <w:r>
        <w:t xml:space="preserve">well plates on the </w:t>
      </w:r>
      <w:proofErr w:type="spellStart"/>
      <w:r>
        <w:t>QuantStudio</w:t>
      </w:r>
      <w:proofErr w:type="spellEnd"/>
      <w:r w:rsidRPr="00C36C69">
        <w:t xml:space="preserve"> 12K Flex Real-Time PCR System</w:t>
      </w:r>
      <w:r>
        <w:t xml:space="preserve">, </w:t>
      </w:r>
      <w:r w:rsidRPr="00C36C69">
        <w:t>using SYBR Green I dye as fluorophore</w:t>
      </w:r>
      <w:r>
        <w:t xml:space="preserve"> to detect amplicons</w:t>
      </w:r>
      <w:r w:rsidRPr="00C36C69">
        <w:t>.</w:t>
      </w:r>
      <w:r>
        <w:t xml:space="preserve"> </w:t>
      </w:r>
      <w:r w:rsidRPr="00F506D1">
        <w:t xml:space="preserve">Reactions were carried out in 20-μL volumes that contained </w:t>
      </w:r>
      <w:r>
        <w:t>0.5</w:t>
      </w:r>
      <w:r w:rsidRPr="00F506D1">
        <w:t xml:space="preserve"> </w:t>
      </w:r>
      <w:proofErr w:type="spellStart"/>
      <w:r w:rsidRPr="00F506D1">
        <w:t>μL</w:t>
      </w:r>
      <w:proofErr w:type="spellEnd"/>
      <w:r w:rsidRPr="00F506D1">
        <w:t xml:space="preserve"> </w:t>
      </w:r>
      <w:r w:rsidRPr="00F506D1">
        <w:lastRenderedPageBreak/>
        <w:t>cDNA, 0.</w:t>
      </w:r>
      <w:r>
        <w:t>2</w:t>
      </w:r>
      <w:r w:rsidRPr="00F506D1">
        <w:t xml:space="preserve">5 </w:t>
      </w:r>
      <w:proofErr w:type="spellStart"/>
      <w:r w:rsidRPr="00F506D1">
        <w:t>μM</w:t>
      </w:r>
      <w:proofErr w:type="spellEnd"/>
      <w:r w:rsidRPr="00F506D1">
        <w:t xml:space="preserve"> forward and reverse primers, and SYBR Green PCR Master Mix (Applied Biosystems).</w:t>
      </w:r>
      <w:r>
        <w:t xml:space="preserve"> The following amplification cycle settings were used: </w:t>
      </w:r>
      <w:r w:rsidRPr="008D4192">
        <w:t>50 °C for 2 min</w:t>
      </w:r>
      <w:r>
        <w:t>utes</w:t>
      </w:r>
      <w:r w:rsidRPr="008D4192">
        <w:t>; 95</w:t>
      </w:r>
      <w:r>
        <w:t> </w:t>
      </w:r>
      <w:r w:rsidRPr="008D4192">
        <w:t>°C for 10 min</w:t>
      </w:r>
      <w:r>
        <w:t>utes</w:t>
      </w:r>
      <w:r w:rsidRPr="008D4192">
        <w:t>; and 40 cycles of 95 °C for 15 s</w:t>
      </w:r>
      <w:r>
        <w:t>econds</w:t>
      </w:r>
      <w:r w:rsidRPr="008D4192">
        <w:t>, 60 °C for 1 min</w:t>
      </w:r>
      <w:r>
        <w:t>ute</w:t>
      </w:r>
      <w:r w:rsidRPr="008D4192">
        <w:t>, and 72 °C for 30 s</w:t>
      </w:r>
      <w:r>
        <w:t>econds</w:t>
      </w:r>
      <w:r w:rsidRPr="008D4192">
        <w:t>.</w:t>
      </w:r>
      <w:r>
        <w:t xml:space="preserve"> </w:t>
      </w:r>
      <w:r w:rsidRPr="009B5A7E">
        <w:t>The 2</w:t>
      </w:r>
      <w:r w:rsidRPr="009B5A7E">
        <w:rPr>
          <w:vertAlign w:val="superscript"/>
        </w:rPr>
        <w:t>−∆∆CT</w:t>
      </w:r>
      <w:r w:rsidRPr="009B5A7E">
        <w:t xml:space="preserve"> method was used to </w:t>
      </w:r>
      <w:r>
        <w:t>plot</w:t>
      </w:r>
      <w:r w:rsidRPr="009B5A7E">
        <w:t xml:space="preserve"> relative mRNA levels</w:t>
      </w:r>
      <w:r>
        <w:t xml:space="preserve"> with UBC serving as a reference gene</w:t>
      </w:r>
      <w:r w:rsidRPr="009B5A7E">
        <w:t>.</w:t>
      </w:r>
      <w:r>
        <w:t xml:space="preserve"> Primers used in this study are shown in </w:t>
      </w:r>
      <w:r w:rsidRPr="003D45CD">
        <w:rPr>
          <w:b/>
        </w:rPr>
        <w:t xml:space="preserve">Supplementary Table </w:t>
      </w:r>
      <w:r>
        <w:rPr>
          <w:b/>
        </w:rPr>
        <w:t>1</w:t>
      </w:r>
      <w:ins w:id="69" w:author="Delaney" w:date="2021-03-27T06:02:00Z">
        <w:r w:rsidR="006B7D14">
          <w:rPr>
            <w:b/>
          </w:rPr>
          <w:t>1</w:t>
        </w:r>
      </w:ins>
      <w:del w:id="70" w:author="Delaney" w:date="2021-03-27T06:02:00Z">
        <w:r w:rsidDel="006B7D14">
          <w:rPr>
            <w:b/>
          </w:rPr>
          <w:delText>3</w:delText>
        </w:r>
      </w:del>
      <w:r>
        <w:t>.</w:t>
      </w:r>
    </w:p>
    <w:p w14:paraId="239B4EDF" w14:textId="4643EF37" w:rsidR="008A438C" w:rsidRPr="00445A2A" w:rsidRDefault="005A0FF4" w:rsidP="00B47EA2">
      <w:pPr>
        <w:spacing w:line="480" w:lineRule="auto"/>
        <w:outlineLvl w:val="0"/>
        <w:rPr>
          <w:b/>
        </w:rPr>
      </w:pPr>
      <w:r w:rsidRPr="00445A2A">
        <w:rPr>
          <w:b/>
        </w:rPr>
        <w:t>False Discovery Rate</w:t>
      </w:r>
      <w:r w:rsidR="00445A2A" w:rsidRPr="00445A2A">
        <w:rPr>
          <w:b/>
        </w:rPr>
        <w:t>s</w:t>
      </w:r>
    </w:p>
    <w:p w14:paraId="15CC337B" w14:textId="01B404FA" w:rsidR="002C2C46" w:rsidRDefault="005A0FF4" w:rsidP="00B3106F">
      <w:pPr>
        <w:spacing w:line="480" w:lineRule="auto"/>
      </w:pPr>
      <w:r>
        <w:t>All f</w:t>
      </w:r>
      <w:r w:rsidR="00445A2A">
        <w:t>alse discovery rate</w:t>
      </w:r>
      <w:r>
        <w:t xml:space="preserve"> (FDR) adjusted p-values were </w:t>
      </w:r>
      <w:r w:rsidR="00445A2A">
        <w:t>determined</w:t>
      </w:r>
      <w:r>
        <w:t xml:space="preserve"> by the </w:t>
      </w:r>
      <w:proofErr w:type="spellStart"/>
      <w:r w:rsidRPr="005A0FF4">
        <w:t>Benjamini</w:t>
      </w:r>
      <w:proofErr w:type="spellEnd"/>
      <w:r w:rsidR="00781AF0">
        <w:t>-</w:t>
      </w:r>
      <w:r w:rsidRPr="005A0FF4">
        <w:t>Hochberg</w:t>
      </w:r>
      <w:r w:rsidR="00445A2A">
        <w:t xml:space="preserve"> procedure</w:t>
      </w:r>
      <w:r w:rsidR="0058287E">
        <w:t xml:space="preserve"> </w:t>
      </w:r>
      <w:r w:rsidR="00F167D4">
        <w:fldChar w:fldCharType="begin" w:fldLock="1"/>
      </w:r>
      <w:r w:rsidR="00704B57">
        <w:instrText>ADDIN CSL_CITATION {"citationItems":[{"id":"ITEM-1","itemData":{"DOI":"10.1111/j.2517-6161.1995.tb02031.x","ISSN":"00359246","abstract":"The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Testing","type":"article-journal","volume":"57"},"uris":["http://www.mendeley.com/documents/?uuid=b9e32582-ee12-45d6-9944-bab09da7412b"]}],"mendeley":{"formattedCitation":"(Benjamini and Hochberg, 1995)","plainTextFormattedCitation":"(Benjamini and Hochberg, 1995)","previouslyFormattedCitation":"(Benjamini and Hochberg, 1995)"},"properties":{"noteIndex":0},"schema":"https://github.com/citation-style-language/schema/raw/master/csl-citation.json"}</w:instrText>
      </w:r>
      <w:r w:rsidR="00F167D4">
        <w:fldChar w:fldCharType="separate"/>
      </w:r>
      <w:r w:rsidR="00704B57" w:rsidRPr="00704B57">
        <w:rPr>
          <w:noProof/>
        </w:rPr>
        <w:t>(Benjamini and Hochberg, 1995)</w:t>
      </w:r>
      <w:r w:rsidR="00F167D4">
        <w:fldChar w:fldCharType="end"/>
      </w:r>
      <w:r w:rsidR="0058287E">
        <w:t>.</w:t>
      </w:r>
    </w:p>
    <w:p w14:paraId="11A1488D" w14:textId="166DF122" w:rsidR="008361DA" w:rsidRDefault="008361DA" w:rsidP="00B3106F">
      <w:pPr>
        <w:spacing w:line="480" w:lineRule="auto"/>
      </w:pPr>
    </w:p>
    <w:p w14:paraId="11E3EDB0" w14:textId="16A44858" w:rsidR="00823553" w:rsidRDefault="00823553" w:rsidP="00823553">
      <w:pPr>
        <w:spacing w:line="480" w:lineRule="auto"/>
      </w:pPr>
    </w:p>
    <w:p w14:paraId="16D0F28E" w14:textId="2DF4C1D8" w:rsidR="00E530E8" w:rsidRDefault="00E530E8" w:rsidP="008865FC">
      <w:pPr>
        <w:spacing w:line="480" w:lineRule="auto"/>
        <w:rPr>
          <w:ins w:id="71" w:author="Delaney" w:date="2021-03-27T06:08:00Z"/>
        </w:rPr>
      </w:pPr>
    </w:p>
    <w:p w14:paraId="21BD4F04" w14:textId="6987A41D" w:rsidR="000249A6" w:rsidRDefault="000249A6" w:rsidP="008865FC">
      <w:pPr>
        <w:spacing w:line="480" w:lineRule="auto"/>
        <w:rPr>
          <w:ins w:id="72" w:author="Delaney" w:date="2021-03-27T06:08:00Z"/>
        </w:rPr>
      </w:pPr>
    </w:p>
    <w:p w14:paraId="13AFD37D" w14:textId="66E225B7" w:rsidR="000249A6" w:rsidRDefault="000249A6" w:rsidP="008865FC">
      <w:pPr>
        <w:spacing w:line="480" w:lineRule="auto"/>
        <w:rPr>
          <w:ins w:id="73" w:author="Delaney" w:date="2021-03-27T06:08:00Z"/>
        </w:rPr>
      </w:pPr>
    </w:p>
    <w:p w14:paraId="0CCDDAD7" w14:textId="42145748" w:rsidR="000249A6" w:rsidRDefault="000249A6" w:rsidP="008865FC">
      <w:pPr>
        <w:spacing w:line="480" w:lineRule="auto"/>
        <w:rPr>
          <w:ins w:id="74" w:author="Delaney" w:date="2021-03-27T06:08:00Z"/>
        </w:rPr>
      </w:pPr>
    </w:p>
    <w:p w14:paraId="2165496A" w14:textId="2791FFB0" w:rsidR="000249A6" w:rsidRDefault="000249A6" w:rsidP="008865FC">
      <w:pPr>
        <w:spacing w:line="480" w:lineRule="auto"/>
        <w:rPr>
          <w:ins w:id="75" w:author="Delaney" w:date="2021-03-27T06:08:00Z"/>
        </w:rPr>
      </w:pPr>
    </w:p>
    <w:p w14:paraId="270ACCBE" w14:textId="591C723D" w:rsidR="000249A6" w:rsidRDefault="000249A6" w:rsidP="008865FC">
      <w:pPr>
        <w:spacing w:line="480" w:lineRule="auto"/>
        <w:rPr>
          <w:ins w:id="76" w:author="Delaney" w:date="2021-03-27T06:08:00Z"/>
        </w:rPr>
      </w:pPr>
    </w:p>
    <w:p w14:paraId="335774D0" w14:textId="0A69BA3C" w:rsidR="000249A6" w:rsidRDefault="000249A6" w:rsidP="008865FC">
      <w:pPr>
        <w:spacing w:line="480" w:lineRule="auto"/>
        <w:rPr>
          <w:ins w:id="77" w:author="Delaney" w:date="2021-03-27T06:08:00Z"/>
        </w:rPr>
      </w:pPr>
    </w:p>
    <w:p w14:paraId="151A52C9" w14:textId="3F6F4CFA" w:rsidR="000249A6" w:rsidRDefault="000249A6" w:rsidP="008865FC">
      <w:pPr>
        <w:spacing w:line="480" w:lineRule="auto"/>
        <w:rPr>
          <w:ins w:id="78" w:author="Delaney" w:date="2021-03-27T06:08:00Z"/>
        </w:rPr>
      </w:pPr>
    </w:p>
    <w:p w14:paraId="2BE8E52B" w14:textId="77777777" w:rsidR="000249A6" w:rsidRDefault="000249A6" w:rsidP="008865FC">
      <w:pPr>
        <w:spacing w:line="480" w:lineRule="auto"/>
      </w:pPr>
    </w:p>
    <w:p w14:paraId="22313867" w14:textId="77777777" w:rsidR="00C940D1" w:rsidRDefault="00C940D1" w:rsidP="008865FC">
      <w:pPr>
        <w:spacing w:line="480" w:lineRule="auto"/>
      </w:pPr>
    </w:p>
    <w:p w14:paraId="1ECD2D0D" w14:textId="526E2E81" w:rsidR="0002473C" w:rsidRDefault="0002473C" w:rsidP="00071DC6">
      <w:pPr>
        <w:spacing w:line="480" w:lineRule="auto"/>
        <w:outlineLvl w:val="0"/>
      </w:pPr>
    </w:p>
    <w:p w14:paraId="4695D815" w14:textId="38A198E2" w:rsidR="00136A92" w:rsidRDefault="00136A92" w:rsidP="00071DC6">
      <w:pPr>
        <w:spacing w:line="480" w:lineRule="auto"/>
        <w:outlineLvl w:val="0"/>
      </w:pPr>
    </w:p>
    <w:p w14:paraId="02EE27F6" w14:textId="77777777" w:rsidR="00185812" w:rsidRPr="00264C29" w:rsidRDefault="00185812" w:rsidP="00B47EA2">
      <w:pPr>
        <w:spacing w:line="480" w:lineRule="auto"/>
        <w:outlineLvl w:val="0"/>
        <w:rPr>
          <w:b/>
        </w:rPr>
      </w:pPr>
      <w:r w:rsidRPr="00264C29">
        <w:rPr>
          <w:b/>
        </w:rPr>
        <w:lastRenderedPageBreak/>
        <w:t>References</w:t>
      </w:r>
    </w:p>
    <w:p w14:paraId="1E5C79A1" w14:textId="3F1CF2C6" w:rsidR="000249A6" w:rsidRPr="000249A6" w:rsidRDefault="00E00ECE" w:rsidP="000249A6">
      <w:pPr>
        <w:widowControl w:val="0"/>
        <w:autoSpaceDE w:val="0"/>
        <w:autoSpaceDN w:val="0"/>
        <w:adjustRightInd w:val="0"/>
        <w:spacing w:after="120"/>
        <w:rPr>
          <w:rFonts w:ascii="Calibri" w:hAnsi="Calibri" w:cs="Calibri"/>
          <w:noProof/>
        </w:rPr>
      </w:pPr>
      <w:r>
        <w:fldChar w:fldCharType="begin" w:fldLock="1"/>
      </w:r>
      <w:r>
        <w:instrText xml:space="preserve">ADDIN Mendeley Bibliography CSL_BIBLIOGRAPHY </w:instrText>
      </w:r>
      <w:r>
        <w:fldChar w:fldCharType="separate"/>
      </w:r>
      <w:r w:rsidR="000249A6" w:rsidRPr="000249A6">
        <w:rPr>
          <w:rFonts w:ascii="Calibri" w:hAnsi="Calibri" w:cs="Calibri"/>
          <w:noProof/>
        </w:rPr>
        <w:t xml:space="preserve">Adams, J.M., Harris, A.W., Pinkert, C.A., Corcoran, L.M., Alexander, W.S., Cory, S., Palmiter, R.D., and Brinster, R.L. (1985). The c-myc oncogene driven by immunoglobulin enhancers induces lymphoid malignancy in transgenic mice. Nature </w:t>
      </w:r>
      <w:r w:rsidR="000249A6" w:rsidRPr="000249A6">
        <w:rPr>
          <w:rFonts w:ascii="Calibri" w:hAnsi="Calibri" w:cs="Calibri"/>
          <w:i/>
          <w:iCs/>
          <w:noProof/>
        </w:rPr>
        <w:t>318</w:t>
      </w:r>
      <w:r w:rsidR="000249A6" w:rsidRPr="000249A6">
        <w:rPr>
          <w:rFonts w:ascii="Calibri" w:hAnsi="Calibri" w:cs="Calibri"/>
          <w:noProof/>
        </w:rPr>
        <w:t>, 533–538.</w:t>
      </w:r>
    </w:p>
    <w:p w14:paraId="5CB2D78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Ashburner, M., Ball, C.A., Blake, J.A., Botstein, D., Butler, H., Cherry, J.M., Davis, A.P., Dolinski, K., Dwight, S.S., Eppig, J.T., et al. (2000). Gene ontology: Tool for the unification of biology. Nat. Genet.</w:t>
      </w:r>
    </w:p>
    <w:p w14:paraId="5402245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Barna, M., Pusic, A., Zollo, O., Costa, M., Kondrashov, N., Rego, E., Rao, P.H., and Ruggero, D. (2008). Suppression of Myc oncogenic activity by ribosomal protein haploinsufficiency. Nature </w:t>
      </w:r>
      <w:r w:rsidRPr="000249A6">
        <w:rPr>
          <w:rFonts w:ascii="Calibri" w:hAnsi="Calibri" w:cs="Calibri"/>
          <w:i/>
          <w:iCs/>
          <w:noProof/>
        </w:rPr>
        <w:t>456</w:t>
      </w:r>
      <w:r w:rsidRPr="000249A6">
        <w:rPr>
          <w:rFonts w:ascii="Calibri" w:hAnsi="Calibri" w:cs="Calibri"/>
          <w:noProof/>
        </w:rPr>
        <w:t>, 971–975.</w:t>
      </w:r>
    </w:p>
    <w:p w14:paraId="7137F09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Baudino, T.A., McKay, C., Pendeville-Samain, H., Nilsson, J.A., Maclean, K.H., White, E.L., Davis, A.C., Ihle, J.N., and Cleveland, J.L. (2002). c-Myc is essential for vasculogenesis and angiogenesis during development and tumor progression. Genes Dev. </w:t>
      </w:r>
      <w:r w:rsidRPr="000249A6">
        <w:rPr>
          <w:rFonts w:ascii="Calibri" w:hAnsi="Calibri" w:cs="Calibri"/>
          <w:i/>
          <w:iCs/>
          <w:noProof/>
        </w:rPr>
        <w:t>16</w:t>
      </w:r>
      <w:r w:rsidRPr="000249A6">
        <w:rPr>
          <w:rFonts w:ascii="Calibri" w:hAnsi="Calibri" w:cs="Calibri"/>
          <w:noProof/>
        </w:rPr>
        <w:t>, 2530–2543.</w:t>
      </w:r>
    </w:p>
    <w:p w14:paraId="0A15E7C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Ben-Porath, I., Thomson, M.W., Carey, V.J., Ge, R., Bell, G.W., Regev, A., and Weinberg, R.A. (2008). An embryonic stem cell-like gene expression signature in poorly differentiated aggressive human tumors. Nat. Genet. </w:t>
      </w:r>
      <w:r w:rsidRPr="000249A6">
        <w:rPr>
          <w:rFonts w:ascii="Calibri" w:hAnsi="Calibri" w:cs="Calibri"/>
          <w:i/>
          <w:iCs/>
          <w:noProof/>
        </w:rPr>
        <w:t>40</w:t>
      </w:r>
      <w:r w:rsidRPr="000249A6">
        <w:rPr>
          <w:rFonts w:ascii="Calibri" w:hAnsi="Calibri" w:cs="Calibri"/>
          <w:noProof/>
        </w:rPr>
        <w:t>, 499–507.</w:t>
      </w:r>
    </w:p>
    <w:p w14:paraId="0568F717"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Benjamini, Y., and Hochberg, Y. (1995). Controlling the False Discovery Rate: A Practical and Powerful Approach to Multiple Testing. J. R. Stat. Soc. Ser. B </w:t>
      </w:r>
      <w:r w:rsidRPr="000249A6">
        <w:rPr>
          <w:rFonts w:ascii="Calibri" w:hAnsi="Calibri" w:cs="Calibri"/>
          <w:i/>
          <w:iCs/>
          <w:noProof/>
        </w:rPr>
        <w:t>57</w:t>
      </w:r>
      <w:r w:rsidRPr="000249A6">
        <w:rPr>
          <w:rFonts w:ascii="Calibri" w:hAnsi="Calibri" w:cs="Calibri"/>
          <w:noProof/>
        </w:rPr>
        <w:t>, 289–300.</w:t>
      </w:r>
    </w:p>
    <w:p w14:paraId="26DBD94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Bild, A.H., Yao, G., Chang, J.T., Wang, Q., Potti, A., Chasse, D., Joshi, M.-B., Harpole, D., Lancaster, J.M., Berchuck, A., et al. (2006). Oncogenic pathway signatures in human cancers as a guide to targeted therapies. Nature </w:t>
      </w:r>
      <w:r w:rsidRPr="000249A6">
        <w:rPr>
          <w:rFonts w:ascii="Calibri" w:hAnsi="Calibri" w:cs="Calibri"/>
          <w:i/>
          <w:iCs/>
          <w:noProof/>
        </w:rPr>
        <w:t>439</w:t>
      </w:r>
      <w:r w:rsidRPr="000249A6">
        <w:rPr>
          <w:rFonts w:ascii="Calibri" w:hAnsi="Calibri" w:cs="Calibri"/>
          <w:noProof/>
        </w:rPr>
        <w:t>, 353–357.</w:t>
      </w:r>
    </w:p>
    <w:p w14:paraId="5B2ACA1C"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Bray, N.L., Pimentel, H., Melsted, P., and Pachter, L. (2016). Near-optimal probabilistic RNA-seq quantification. Nat. Biotechnol. </w:t>
      </w:r>
      <w:r w:rsidRPr="000249A6">
        <w:rPr>
          <w:rFonts w:ascii="Calibri" w:hAnsi="Calibri" w:cs="Calibri"/>
          <w:i/>
          <w:iCs/>
          <w:noProof/>
        </w:rPr>
        <w:t>34</w:t>
      </w:r>
      <w:r w:rsidRPr="000249A6">
        <w:rPr>
          <w:rFonts w:ascii="Calibri" w:hAnsi="Calibri" w:cs="Calibri"/>
          <w:noProof/>
        </w:rPr>
        <w:t>, 525–527.</w:t>
      </w:r>
    </w:p>
    <w:p w14:paraId="13988E2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Brombin, A., Joly, J.-S., and Jamen, F. (2015). New tricks for an old dog: ribosome biogenesis contributes to stem cell homeostasis. Curr. Opin. Genet. Dev. </w:t>
      </w:r>
      <w:r w:rsidRPr="000249A6">
        <w:rPr>
          <w:rFonts w:ascii="Calibri" w:hAnsi="Calibri" w:cs="Calibri"/>
          <w:i/>
          <w:iCs/>
          <w:noProof/>
        </w:rPr>
        <w:t>34</w:t>
      </w:r>
      <w:r w:rsidRPr="000249A6">
        <w:rPr>
          <w:rFonts w:ascii="Calibri" w:hAnsi="Calibri" w:cs="Calibri"/>
          <w:noProof/>
        </w:rPr>
        <w:t>, 61–70.</w:t>
      </w:r>
    </w:p>
    <w:p w14:paraId="5E92634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Chen, H., Liu, H., and Qing, G. (2018). Targeting oncogenic Myc as a strategy for cancer treatment. Signal Transduct. Target. Ther. </w:t>
      </w:r>
      <w:r w:rsidRPr="000249A6">
        <w:rPr>
          <w:rFonts w:ascii="Calibri" w:hAnsi="Calibri" w:cs="Calibri"/>
          <w:i/>
          <w:iCs/>
          <w:noProof/>
        </w:rPr>
        <w:t>3</w:t>
      </w:r>
      <w:r w:rsidRPr="000249A6">
        <w:rPr>
          <w:rFonts w:ascii="Calibri" w:hAnsi="Calibri" w:cs="Calibri"/>
          <w:noProof/>
        </w:rPr>
        <w:t>, 5.</w:t>
      </w:r>
    </w:p>
    <w:p w14:paraId="30F79753"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Ciribilli, Y., and Borlak, J. (2017). Oncogenomics of c-Myc transgenic mice reveal novel regulators of extracellular signaling, angiogenesis and invasion with clinical significance for human lung adenocarcinoma. Oncotarget </w:t>
      </w:r>
      <w:r w:rsidRPr="000249A6">
        <w:rPr>
          <w:rFonts w:ascii="Calibri" w:hAnsi="Calibri" w:cs="Calibri"/>
          <w:i/>
          <w:iCs/>
          <w:noProof/>
        </w:rPr>
        <w:t>8</w:t>
      </w:r>
      <w:r w:rsidRPr="000249A6">
        <w:rPr>
          <w:rFonts w:ascii="Calibri" w:hAnsi="Calibri" w:cs="Calibri"/>
          <w:noProof/>
        </w:rPr>
        <w:t>, 101808–101831.</w:t>
      </w:r>
    </w:p>
    <w:p w14:paraId="257520A6"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Dang, C. V (2012). MYC on the path to cancer. Cell </w:t>
      </w:r>
      <w:r w:rsidRPr="000249A6">
        <w:rPr>
          <w:rFonts w:ascii="Calibri" w:hAnsi="Calibri" w:cs="Calibri"/>
          <w:i/>
          <w:iCs/>
          <w:noProof/>
        </w:rPr>
        <w:t>149</w:t>
      </w:r>
      <w:r w:rsidRPr="000249A6">
        <w:rPr>
          <w:rFonts w:ascii="Calibri" w:hAnsi="Calibri" w:cs="Calibri"/>
          <w:noProof/>
        </w:rPr>
        <w:t>, 22–35.</w:t>
      </w:r>
    </w:p>
    <w:p w14:paraId="19723D73"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Dang, C. V (2013). MYC, metabolism, cell growth, and tumorigenesis. Cold Spring Harb. Perspect. Med. </w:t>
      </w:r>
      <w:r w:rsidRPr="000249A6">
        <w:rPr>
          <w:rFonts w:ascii="Calibri" w:hAnsi="Calibri" w:cs="Calibri"/>
          <w:i/>
          <w:iCs/>
          <w:noProof/>
        </w:rPr>
        <w:t>3</w:t>
      </w:r>
      <w:r w:rsidRPr="000249A6">
        <w:rPr>
          <w:rFonts w:ascii="Calibri" w:hAnsi="Calibri" w:cs="Calibri"/>
          <w:noProof/>
        </w:rPr>
        <w:t>.</w:t>
      </w:r>
    </w:p>
    <w:p w14:paraId="4EAC20A5"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Dang, C. V., O’Donnell, K.A., Zeller, K.I., Nguyen, T., Osthus, R.C., and Li, F. (2006). The c-Myc target gene network. Semin. Cancer Biol. </w:t>
      </w:r>
      <w:r w:rsidRPr="000249A6">
        <w:rPr>
          <w:rFonts w:ascii="Calibri" w:hAnsi="Calibri" w:cs="Calibri"/>
          <w:i/>
          <w:iCs/>
          <w:noProof/>
        </w:rPr>
        <w:t>16</w:t>
      </w:r>
      <w:r w:rsidRPr="000249A6">
        <w:rPr>
          <w:rFonts w:ascii="Calibri" w:hAnsi="Calibri" w:cs="Calibri"/>
          <w:noProof/>
        </w:rPr>
        <w:t>, 253–264.</w:t>
      </w:r>
    </w:p>
    <w:p w14:paraId="3C6D38CD"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Farrell, A.S., Joly, M.M., Allen-Petersen, B.L., Worth, P.J., Lanciault, C., Sauer, D., Link, J., Pelz, C., Heiser, L.M., Morton, J.P., et al. (2017). MYC regulates ductal-neuroendocrine </w:t>
      </w:r>
      <w:r w:rsidRPr="000249A6">
        <w:rPr>
          <w:rFonts w:ascii="Calibri" w:hAnsi="Calibri" w:cs="Calibri"/>
          <w:noProof/>
        </w:rPr>
        <w:lastRenderedPageBreak/>
        <w:t xml:space="preserve">lineage plasticity in pancreatic ductal adenocarcinoma associated with poor outcome and chemoresistance. Nat. Commun. </w:t>
      </w:r>
      <w:r w:rsidRPr="000249A6">
        <w:rPr>
          <w:rFonts w:ascii="Calibri" w:hAnsi="Calibri" w:cs="Calibri"/>
          <w:i/>
          <w:iCs/>
          <w:noProof/>
        </w:rPr>
        <w:t>8</w:t>
      </w:r>
      <w:r w:rsidRPr="000249A6">
        <w:rPr>
          <w:rFonts w:ascii="Calibri" w:hAnsi="Calibri" w:cs="Calibri"/>
          <w:noProof/>
        </w:rPr>
        <w:t>, 1728.</w:t>
      </w:r>
    </w:p>
    <w:p w14:paraId="4528E8AA"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Felsher, D.W. (2010). MYC Inactivation Elicits Oncogene Addiction through Both Tumor Cell-Intrinsic and Host-Dependent Mechanisms. Genes Cancer </w:t>
      </w:r>
      <w:r w:rsidRPr="000249A6">
        <w:rPr>
          <w:rFonts w:ascii="Calibri" w:hAnsi="Calibri" w:cs="Calibri"/>
          <w:i/>
          <w:iCs/>
          <w:noProof/>
        </w:rPr>
        <w:t>1</w:t>
      </w:r>
      <w:r w:rsidRPr="000249A6">
        <w:rPr>
          <w:rFonts w:ascii="Calibri" w:hAnsi="Calibri" w:cs="Calibri"/>
          <w:noProof/>
        </w:rPr>
        <w:t>, 597–604.</w:t>
      </w:r>
    </w:p>
    <w:p w14:paraId="4D72939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Felsher, D.W., and Bishop, J.M. (1999). Reversible tumorigenesis by MYC in hematopoietic lineages. Mol. Cell </w:t>
      </w:r>
      <w:r w:rsidRPr="000249A6">
        <w:rPr>
          <w:rFonts w:ascii="Calibri" w:hAnsi="Calibri" w:cs="Calibri"/>
          <w:i/>
          <w:iCs/>
          <w:noProof/>
        </w:rPr>
        <w:t>4</w:t>
      </w:r>
      <w:r w:rsidRPr="000249A6">
        <w:rPr>
          <w:rFonts w:ascii="Calibri" w:hAnsi="Calibri" w:cs="Calibri"/>
          <w:noProof/>
        </w:rPr>
        <w:t>, 199–207.</w:t>
      </w:r>
    </w:p>
    <w:p w14:paraId="3F947C1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Frank, S.R., Schroeder, M., Fernandez, P., Taubert, S., and Amati, B. (2001). Binding of c-Myc to chromatin mediates mitogen-induced acetylation of histone H4 and gene activation. Genes Dev. </w:t>
      </w:r>
      <w:r w:rsidRPr="000249A6">
        <w:rPr>
          <w:rFonts w:ascii="Calibri" w:hAnsi="Calibri" w:cs="Calibri"/>
          <w:i/>
          <w:iCs/>
          <w:noProof/>
        </w:rPr>
        <w:t>15</w:t>
      </w:r>
      <w:r w:rsidRPr="000249A6">
        <w:rPr>
          <w:rFonts w:ascii="Calibri" w:hAnsi="Calibri" w:cs="Calibri"/>
          <w:noProof/>
        </w:rPr>
        <w:t>, 2069–2082.</w:t>
      </w:r>
    </w:p>
    <w:p w14:paraId="3E696AB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Gabay, M., Li, Y., and Felsher, D.W. (2014). MYC activation is a hallmark of cancer initiation and maintenance. Cold Spring Harb. Perspect. Med. </w:t>
      </w:r>
      <w:r w:rsidRPr="000249A6">
        <w:rPr>
          <w:rFonts w:ascii="Calibri" w:hAnsi="Calibri" w:cs="Calibri"/>
          <w:i/>
          <w:iCs/>
          <w:noProof/>
        </w:rPr>
        <w:t>4</w:t>
      </w:r>
      <w:r w:rsidRPr="000249A6">
        <w:rPr>
          <w:rFonts w:ascii="Calibri" w:hAnsi="Calibri" w:cs="Calibri"/>
          <w:noProof/>
        </w:rPr>
        <w:t>, a014241.</w:t>
      </w:r>
    </w:p>
    <w:p w14:paraId="6D2F47E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Ghandi, M., Huang, F.W., Jané-Valbuena, J., Kryukov, G. V., Lo, C.C., McDonald, E.R., Barretina, J., Gelfand, E.T., Bielski, C.M., Li, H., et al. (2019). Next-generation characterization of the Cancer Cell Line Encyclopedia. Nature </w:t>
      </w:r>
      <w:r w:rsidRPr="000249A6">
        <w:rPr>
          <w:rFonts w:ascii="Calibri" w:hAnsi="Calibri" w:cs="Calibri"/>
          <w:i/>
          <w:iCs/>
          <w:noProof/>
        </w:rPr>
        <w:t>569</w:t>
      </w:r>
      <w:r w:rsidRPr="000249A6">
        <w:rPr>
          <w:rFonts w:ascii="Calibri" w:hAnsi="Calibri" w:cs="Calibri"/>
          <w:noProof/>
        </w:rPr>
        <w:t>, 503–508.</w:t>
      </w:r>
    </w:p>
    <w:p w14:paraId="49E5E12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Gossen, M., and Bujard, H. (1992). Tight control of gene expression in mammalian cells by tetracycline-responsive promoters. Proc. Natl. Acad. Sci. U. S. A. </w:t>
      </w:r>
      <w:r w:rsidRPr="000249A6">
        <w:rPr>
          <w:rFonts w:ascii="Calibri" w:hAnsi="Calibri" w:cs="Calibri"/>
          <w:i/>
          <w:iCs/>
          <w:noProof/>
        </w:rPr>
        <w:t>89</w:t>
      </w:r>
      <w:r w:rsidRPr="000249A6">
        <w:rPr>
          <w:rFonts w:ascii="Calibri" w:hAnsi="Calibri" w:cs="Calibri"/>
          <w:noProof/>
        </w:rPr>
        <w:t>, 5547–5551.</w:t>
      </w:r>
    </w:p>
    <w:p w14:paraId="12FA66AA"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Gouw, A.M., Margulis, K., Liu, N.S., Raman, S.J., Mancuso, A., Toal, G.G., Tong, L., Mosley, A., Hsieh, A.L., Sullivan, D.K., et al. (2019). The MYC Oncogene Cooperates with Sterol-Regulated Element-Binding Protein to Regulate Lipogenesis Essential for Neoplastic Growth. Cell Metab. </w:t>
      </w:r>
      <w:r w:rsidRPr="000249A6">
        <w:rPr>
          <w:rFonts w:ascii="Calibri" w:hAnsi="Calibri" w:cs="Calibri"/>
          <w:i/>
          <w:iCs/>
          <w:noProof/>
        </w:rPr>
        <w:t>30</w:t>
      </w:r>
      <w:r w:rsidRPr="000249A6">
        <w:rPr>
          <w:rFonts w:ascii="Calibri" w:hAnsi="Calibri" w:cs="Calibri"/>
          <w:noProof/>
        </w:rPr>
        <w:t>, 556-572.e5.</w:t>
      </w:r>
    </w:p>
    <w:p w14:paraId="2B4139A9"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Jain, M., Arvanitis, C., Chu, K., Dewey, W., Leonhardt, E., Trinh, M., Sundberg, C.D., Bishop, J.M., and Felsher, D.W. (2002). Sustained loss of a neoplastic phenotype by brief inactivation of MYC. Science </w:t>
      </w:r>
      <w:r w:rsidRPr="000249A6">
        <w:rPr>
          <w:rFonts w:ascii="Calibri" w:hAnsi="Calibri" w:cs="Calibri"/>
          <w:i/>
          <w:iCs/>
          <w:noProof/>
        </w:rPr>
        <w:t>297</w:t>
      </w:r>
      <w:r w:rsidRPr="000249A6">
        <w:rPr>
          <w:rFonts w:ascii="Calibri" w:hAnsi="Calibri" w:cs="Calibri"/>
          <w:noProof/>
        </w:rPr>
        <w:t>, 102–104.</w:t>
      </w:r>
    </w:p>
    <w:p w14:paraId="004DE13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Ji, H., Wu, G., Zhan, X., Nolan, A., Koh, C., De Marzo, A., Doan, H.M., Fan, J., Cheadle, C., Fallahi, M., et al. (2011). Cell-type independent MYC target genes reveal a primordial signature involved in biomass accumulation. PLoS One </w:t>
      </w:r>
      <w:r w:rsidRPr="000249A6">
        <w:rPr>
          <w:rFonts w:ascii="Calibri" w:hAnsi="Calibri" w:cs="Calibri"/>
          <w:i/>
          <w:iCs/>
          <w:noProof/>
        </w:rPr>
        <w:t>6</w:t>
      </w:r>
      <w:r w:rsidRPr="000249A6">
        <w:rPr>
          <w:rFonts w:ascii="Calibri" w:hAnsi="Calibri" w:cs="Calibri"/>
          <w:noProof/>
        </w:rPr>
        <w:t>, e26057.</w:t>
      </w:r>
    </w:p>
    <w:p w14:paraId="46C4AB47"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Johnson, W.E., Li, C., and Rabinovic, A. (2007). Adjusting batch effects in microarray expression data using empirical Bayes methods. Biostatistics </w:t>
      </w:r>
      <w:r w:rsidRPr="000249A6">
        <w:rPr>
          <w:rFonts w:ascii="Calibri" w:hAnsi="Calibri" w:cs="Calibri"/>
          <w:i/>
          <w:iCs/>
          <w:noProof/>
        </w:rPr>
        <w:t>8</w:t>
      </w:r>
      <w:r w:rsidRPr="000249A6">
        <w:rPr>
          <w:rFonts w:ascii="Calibri" w:hAnsi="Calibri" w:cs="Calibri"/>
          <w:noProof/>
        </w:rPr>
        <w:t>, 118–127.</w:t>
      </w:r>
    </w:p>
    <w:p w14:paraId="01EBAF85"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Jung, M., Russell, A.J., Liu, B., George, J., Liu, P.Y., Liu, T., DeFazio, A., Bowtell, D.D.L., Oberthuer, A., London, W.B., et al. (2017). A Myc Activity Signature Predicts Poor Clinical Outcomes in Myc-Associated Cancers. Cancer Res. </w:t>
      </w:r>
      <w:r w:rsidRPr="000249A6">
        <w:rPr>
          <w:rFonts w:ascii="Calibri" w:hAnsi="Calibri" w:cs="Calibri"/>
          <w:i/>
          <w:iCs/>
          <w:noProof/>
        </w:rPr>
        <w:t>77</w:t>
      </w:r>
      <w:r w:rsidRPr="000249A6">
        <w:rPr>
          <w:rFonts w:ascii="Calibri" w:hAnsi="Calibri" w:cs="Calibri"/>
          <w:noProof/>
        </w:rPr>
        <w:t>, 971–981.</w:t>
      </w:r>
    </w:p>
    <w:p w14:paraId="49B93252"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Khan, A., and Zhang, X. (2016). dbSUPER: a database of super-enhancers in mouse and human genome. Nucleic Acids Res. </w:t>
      </w:r>
      <w:r w:rsidRPr="000249A6">
        <w:rPr>
          <w:rFonts w:ascii="Calibri" w:hAnsi="Calibri" w:cs="Calibri"/>
          <w:i/>
          <w:iCs/>
          <w:noProof/>
        </w:rPr>
        <w:t>44</w:t>
      </w:r>
      <w:r w:rsidRPr="000249A6">
        <w:rPr>
          <w:rFonts w:ascii="Calibri" w:hAnsi="Calibri" w:cs="Calibri"/>
          <w:noProof/>
        </w:rPr>
        <w:t>, D164-71.</w:t>
      </w:r>
    </w:p>
    <w:p w14:paraId="60CC45B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Kolde, R., Laur, S., Adler, P., and Vilo, J. (2012). Robust rank aggregation for gene list integration and meta-analysis. Bioinformatics.</w:t>
      </w:r>
    </w:p>
    <w:p w14:paraId="179A4FE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Korotkevich, G., Sukhov, V., and Sergushichev, A. (2019). Fast gene set enrichment analysis. BioRxiv 60012.</w:t>
      </w:r>
    </w:p>
    <w:p w14:paraId="15F6FD2C"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Kress, T.R., Pellanda, P., Pellegrinet, L., Bianchi, V., Nicoli, P., Doni, M., Recordati, C., </w:t>
      </w:r>
      <w:r w:rsidRPr="000249A6">
        <w:rPr>
          <w:rFonts w:ascii="Calibri" w:hAnsi="Calibri" w:cs="Calibri"/>
          <w:noProof/>
        </w:rPr>
        <w:lastRenderedPageBreak/>
        <w:t xml:space="preserve">Bianchi, S., Rotta, L., Capra, T., et al. (2016). Identification of MYC-Dependent Transcriptional Programs in Oncogene-Addicted Liver Tumors. Cancer Res. </w:t>
      </w:r>
      <w:r w:rsidRPr="000249A6">
        <w:rPr>
          <w:rFonts w:ascii="Calibri" w:hAnsi="Calibri" w:cs="Calibri"/>
          <w:i/>
          <w:iCs/>
          <w:noProof/>
        </w:rPr>
        <w:t>76</w:t>
      </w:r>
      <w:r w:rsidRPr="000249A6">
        <w:rPr>
          <w:rFonts w:ascii="Calibri" w:hAnsi="Calibri" w:cs="Calibri"/>
          <w:noProof/>
        </w:rPr>
        <w:t>, 3463–3472.</w:t>
      </w:r>
    </w:p>
    <w:p w14:paraId="3F5B4EAF"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Kuleshov, M. V., Jones, M.R., Rouillard, A.D., Fernandez, N.F., Duan, Q., Wang, Z., Koplev, S., Jenkins, S.L., Jagodnik, K.M., Lachmann, A., et al. (2016). Enrichr: a comprehensive gene set enrichment analysis web server 2016 update. Nucleic Acids Res. </w:t>
      </w:r>
      <w:r w:rsidRPr="000249A6">
        <w:rPr>
          <w:rFonts w:ascii="Calibri" w:hAnsi="Calibri" w:cs="Calibri"/>
          <w:i/>
          <w:iCs/>
          <w:noProof/>
        </w:rPr>
        <w:t>44</w:t>
      </w:r>
      <w:r w:rsidRPr="000249A6">
        <w:rPr>
          <w:rFonts w:ascii="Calibri" w:hAnsi="Calibri" w:cs="Calibri"/>
          <w:noProof/>
        </w:rPr>
        <w:t>, W90-7.</w:t>
      </w:r>
    </w:p>
    <w:p w14:paraId="2CE67747"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Land, H., Parada, L.F., and Weinberg, R.A. (1983). Cellular oncogenes and multistep carcinogenesis. Science </w:t>
      </w:r>
      <w:r w:rsidRPr="000249A6">
        <w:rPr>
          <w:rFonts w:ascii="Calibri" w:hAnsi="Calibri" w:cs="Calibri"/>
          <w:i/>
          <w:iCs/>
          <w:noProof/>
        </w:rPr>
        <w:t>222</w:t>
      </w:r>
      <w:r w:rsidRPr="000249A6">
        <w:rPr>
          <w:rFonts w:ascii="Calibri" w:hAnsi="Calibri" w:cs="Calibri"/>
          <w:noProof/>
        </w:rPr>
        <w:t>, 771–778.</w:t>
      </w:r>
    </w:p>
    <w:p w14:paraId="207AA142"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Landt, S.G., Marinov, G.K., Kundaje, A., Kheradpour, P., Pauli, F., Batzoglou, S., Bernstein, B.E., Bickel, P., Brown, J.B., Cayting, P., et al. (2012). ChIP-seq guidelines and practices of the ENCODE and modENCODE consortia. Genome Res. </w:t>
      </w:r>
      <w:r w:rsidRPr="000249A6">
        <w:rPr>
          <w:rFonts w:ascii="Calibri" w:hAnsi="Calibri" w:cs="Calibri"/>
          <w:i/>
          <w:iCs/>
          <w:noProof/>
        </w:rPr>
        <w:t>22</w:t>
      </w:r>
      <w:r w:rsidRPr="000249A6">
        <w:rPr>
          <w:rFonts w:ascii="Calibri" w:hAnsi="Calibri" w:cs="Calibri"/>
          <w:noProof/>
        </w:rPr>
        <w:t>, 1813–1831.</w:t>
      </w:r>
    </w:p>
    <w:p w14:paraId="1B8918E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Li, B., and Dewey, C.N. (2011). RSEM: accurate transcript quantification from RNA-Seq data with or without a reference genome. BMC Bioinformatics </w:t>
      </w:r>
      <w:r w:rsidRPr="000249A6">
        <w:rPr>
          <w:rFonts w:ascii="Calibri" w:hAnsi="Calibri" w:cs="Calibri"/>
          <w:i/>
          <w:iCs/>
          <w:noProof/>
        </w:rPr>
        <w:t>12</w:t>
      </w:r>
      <w:r w:rsidRPr="000249A6">
        <w:rPr>
          <w:rFonts w:ascii="Calibri" w:hAnsi="Calibri" w:cs="Calibri"/>
          <w:noProof/>
        </w:rPr>
        <w:t>, 323.</w:t>
      </w:r>
    </w:p>
    <w:p w14:paraId="758C102E"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Li, Y., Casey, S.C., and Felsher, D.W. (2014). Inactivation of MYC reverses tumorigenesis. J. Intern. Med. </w:t>
      </w:r>
      <w:r w:rsidRPr="000249A6">
        <w:rPr>
          <w:rFonts w:ascii="Calibri" w:hAnsi="Calibri" w:cs="Calibri"/>
          <w:i/>
          <w:iCs/>
          <w:noProof/>
        </w:rPr>
        <w:t>276</w:t>
      </w:r>
      <w:r w:rsidRPr="000249A6">
        <w:rPr>
          <w:rFonts w:ascii="Calibri" w:hAnsi="Calibri" w:cs="Calibri"/>
          <w:noProof/>
        </w:rPr>
        <w:t>, 52–60.</w:t>
      </w:r>
    </w:p>
    <w:p w14:paraId="1955A78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Lin, C.Y., Lovén, J., Rahl, P.B., Paranal, R.M., Burge, C.B., Bradner, J.E., Lee, T.I., and Young, R.A. (2012). Transcriptional amplification in tumor cells with elevated c-Myc. Cell </w:t>
      </w:r>
      <w:r w:rsidRPr="000249A6">
        <w:rPr>
          <w:rFonts w:ascii="Calibri" w:hAnsi="Calibri" w:cs="Calibri"/>
          <w:i/>
          <w:iCs/>
          <w:noProof/>
        </w:rPr>
        <w:t>151</w:t>
      </w:r>
      <w:r w:rsidRPr="000249A6">
        <w:rPr>
          <w:rFonts w:ascii="Calibri" w:hAnsi="Calibri" w:cs="Calibri"/>
          <w:noProof/>
        </w:rPr>
        <w:t>, 56–67.</w:t>
      </w:r>
    </w:p>
    <w:p w14:paraId="0607BDD5"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Love, M.I., Huber, W., and Anders, S. (2014). Moderated estimation of fold change and dispersion for RNA-seq data with DESeq2. Genome Biol. </w:t>
      </w:r>
      <w:r w:rsidRPr="000249A6">
        <w:rPr>
          <w:rFonts w:ascii="Calibri" w:hAnsi="Calibri" w:cs="Calibri"/>
          <w:i/>
          <w:iCs/>
          <w:noProof/>
        </w:rPr>
        <w:t>15</w:t>
      </w:r>
      <w:r w:rsidRPr="000249A6">
        <w:rPr>
          <w:rFonts w:ascii="Calibri" w:hAnsi="Calibri" w:cs="Calibri"/>
          <w:noProof/>
        </w:rPr>
        <w:t>, 550.</w:t>
      </w:r>
    </w:p>
    <w:p w14:paraId="720A502B"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Martinato, F., Cesaroni, M., Amati, B., and Guccione, E. (2008). Analysis of Myc-induced histone modifications on target chromatin. PLoS One </w:t>
      </w:r>
      <w:r w:rsidRPr="000249A6">
        <w:rPr>
          <w:rFonts w:ascii="Calibri" w:hAnsi="Calibri" w:cs="Calibri"/>
          <w:i/>
          <w:iCs/>
          <w:noProof/>
        </w:rPr>
        <w:t>3</w:t>
      </w:r>
      <w:r w:rsidRPr="000249A6">
        <w:rPr>
          <w:rFonts w:ascii="Calibri" w:hAnsi="Calibri" w:cs="Calibri"/>
          <w:noProof/>
        </w:rPr>
        <w:t>, e3650.</w:t>
      </w:r>
    </w:p>
    <w:p w14:paraId="10B27FE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Muhar, M., Ebert, A., Neumann, T., Umkehrer, C., Jude, J., Wieshofer, C., Rescheneder, P., Lipp, J.J., Herzog, V.A., Reichholf, B., et al. (2018). SLAM-seq defines direct gene-regulatory functions of the BRD4-MYC axis. Science </w:t>
      </w:r>
      <w:r w:rsidRPr="000249A6">
        <w:rPr>
          <w:rFonts w:ascii="Calibri" w:hAnsi="Calibri" w:cs="Calibri"/>
          <w:i/>
          <w:iCs/>
          <w:noProof/>
        </w:rPr>
        <w:t>360</w:t>
      </w:r>
      <w:r w:rsidRPr="000249A6">
        <w:rPr>
          <w:rFonts w:ascii="Calibri" w:hAnsi="Calibri" w:cs="Calibri"/>
          <w:noProof/>
        </w:rPr>
        <w:t>, 800–805.</w:t>
      </w:r>
    </w:p>
    <w:p w14:paraId="2AE090C3"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Nie, Z., Hu, G., Wei, G., Cui, K., Yamane, A., Resch, W., Wang, R., Green, D.R., Tessarollo, L., Casellas, R., et al. (2012). c-Myc is a universal amplifier of expressed genes in lymphocytes and embryonic stem cells. Cell </w:t>
      </w:r>
      <w:r w:rsidRPr="000249A6">
        <w:rPr>
          <w:rFonts w:ascii="Calibri" w:hAnsi="Calibri" w:cs="Calibri"/>
          <w:i/>
          <w:iCs/>
          <w:noProof/>
        </w:rPr>
        <w:t>151</w:t>
      </w:r>
      <w:r w:rsidRPr="000249A6">
        <w:rPr>
          <w:rFonts w:ascii="Calibri" w:hAnsi="Calibri" w:cs="Calibri"/>
          <w:noProof/>
        </w:rPr>
        <w:t>, 68–79.</w:t>
      </w:r>
    </w:p>
    <w:p w14:paraId="041E6142"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Pimentel, H., Bray, N.L., Puente, S., Melsted, P., and Pachter, L. (2017). Differential analysis of RNA-seq incorporating quantification uncertainty. Nat. Methods </w:t>
      </w:r>
      <w:r w:rsidRPr="000249A6">
        <w:rPr>
          <w:rFonts w:ascii="Calibri" w:hAnsi="Calibri" w:cs="Calibri"/>
          <w:i/>
          <w:iCs/>
          <w:noProof/>
        </w:rPr>
        <w:t>14</w:t>
      </w:r>
      <w:r w:rsidRPr="000249A6">
        <w:rPr>
          <w:rFonts w:ascii="Calibri" w:hAnsi="Calibri" w:cs="Calibri"/>
          <w:noProof/>
        </w:rPr>
        <w:t>, 687–690.</w:t>
      </w:r>
    </w:p>
    <w:p w14:paraId="1C85E15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Poli, V., Fagnocchi, L., Fasciani, A., Cherubini, A., Mazzoleni, S., Ferrillo, S., Miluzio, A., Gaudioso, G., Vaira, V., Turdo, A., et al. (2018). MYC-driven epigenetic reprogramming favors the onset of tumorigenesis by inducing a stem cell-like state. Nat. Commun. </w:t>
      </w:r>
      <w:r w:rsidRPr="000249A6">
        <w:rPr>
          <w:rFonts w:ascii="Calibri" w:hAnsi="Calibri" w:cs="Calibri"/>
          <w:i/>
          <w:iCs/>
          <w:noProof/>
        </w:rPr>
        <w:t>9</w:t>
      </w:r>
      <w:r w:rsidRPr="000249A6">
        <w:rPr>
          <w:rFonts w:ascii="Calibri" w:hAnsi="Calibri" w:cs="Calibri"/>
          <w:noProof/>
        </w:rPr>
        <w:t>, 1024.</w:t>
      </w:r>
    </w:p>
    <w:p w14:paraId="5722A19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Ramírez, F., Ryan, D.P., Grüning, B., Bhardwaj, V., Kilpert, F., Richter, A.S., Heyne, S., Dündar, F., and Manke, T. (2016). deepTools2: a next generation web server for deep-</w:t>
      </w:r>
      <w:r w:rsidRPr="000249A6">
        <w:rPr>
          <w:rFonts w:ascii="Calibri" w:hAnsi="Calibri" w:cs="Calibri"/>
          <w:noProof/>
        </w:rPr>
        <w:lastRenderedPageBreak/>
        <w:t xml:space="preserve">sequencing data analysis. Nucleic Acids Res. </w:t>
      </w:r>
      <w:r w:rsidRPr="000249A6">
        <w:rPr>
          <w:rFonts w:ascii="Calibri" w:hAnsi="Calibri" w:cs="Calibri"/>
          <w:i/>
          <w:iCs/>
          <w:noProof/>
        </w:rPr>
        <w:t>44</w:t>
      </w:r>
      <w:r w:rsidRPr="000249A6">
        <w:rPr>
          <w:rFonts w:ascii="Calibri" w:hAnsi="Calibri" w:cs="Calibri"/>
          <w:noProof/>
        </w:rPr>
        <w:t>, W160-5.</w:t>
      </w:r>
    </w:p>
    <w:p w14:paraId="669D2525"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van Riggelen, J., Yetil, A., and Felsher, D.W. (2010). MYC as a regulator of ribosome biogenesis and protein synthesis. Nat. Rev. Cancer </w:t>
      </w:r>
      <w:r w:rsidRPr="000249A6">
        <w:rPr>
          <w:rFonts w:ascii="Calibri" w:hAnsi="Calibri" w:cs="Calibri"/>
          <w:i/>
          <w:iCs/>
          <w:noProof/>
        </w:rPr>
        <w:t>10</w:t>
      </w:r>
      <w:r w:rsidRPr="000249A6">
        <w:rPr>
          <w:rFonts w:ascii="Calibri" w:hAnsi="Calibri" w:cs="Calibri"/>
          <w:noProof/>
        </w:rPr>
        <w:t>, 301–309.</w:t>
      </w:r>
    </w:p>
    <w:p w14:paraId="35A6E4BE"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Sabò, A., Kress, T.R., Pelizzola, M., de Pretis, S., Gorski, M.M., Tesi, A., Morelli, M.J., Bora, P., Doni, M., Verrecchia, A., et al. (2014). Selective transcriptional regulation by Myc in cellular growth control and lymphomagenesis. Nature </w:t>
      </w:r>
      <w:r w:rsidRPr="000249A6">
        <w:rPr>
          <w:rFonts w:ascii="Calibri" w:hAnsi="Calibri" w:cs="Calibri"/>
          <w:i/>
          <w:iCs/>
          <w:noProof/>
        </w:rPr>
        <w:t>511</w:t>
      </w:r>
      <w:r w:rsidRPr="000249A6">
        <w:rPr>
          <w:rFonts w:ascii="Calibri" w:hAnsi="Calibri" w:cs="Calibri"/>
          <w:noProof/>
        </w:rPr>
        <w:t>, 488–492.</w:t>
      </w:r>
    </w:p>
    <w:p w14:paraId="5EA220DE"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Schaub, F.X., Dhankani, V., Berger, A.C., Trivedi, M., Richardson, A.B., Shaw, R., Zhao, W., Zhang, X., Ventura, A., Liu, Y., et al. (2018). Pan-cancer Alterations of the MYC Oncogene and Its Proximal Network across the Cancer Genome Atlas. Cell Syst. </w:t>
      </w:r>
      <w:r w:rsidRPr="000249A6">
        <w:rPr>
          <w:rFonts w:ascii="Calibri" w:hAnsi="Calibri" w:cs="Calibri"/>
          <w:i/>
          <w:iCs/>
          <w:noProof/>
        </w:rPr>
        <w:t>6</w:t>
      </w:r>
      <w:r w:rsidRPr="000249A6">
        <w:rPr>
          <w:rFonts w:ascii="Calibri" w:hAnsi="Calibri" w:cs="Calibri"/>
          <w:noProof/>
        </w:rPr>
        <w:t>, 282-300.e2.</w:t>
      </w:r>
    </w:p>
    <w:p w14:paraId="0CD3C84E"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Shachaf, C.M., Kopelman, A.M., Arvanitis, C., Karlsson, A., Beer, S., Mandl, S., Bachmann, M.H., Borowsky, A.D., Ruebner, B., Cardiff, R.D., et al. (2004). MYC inactivation uncovers pluripotent differentiation and tumour dormancy in hepatocellular cancer. Nature </w:t>
      </w:r>
      <w:r w:rsidRPr="000249A6">
        <w:rPr>
          <w:rFonts w:ascii="Calibri" w:hAnsi="Calibri" w:cs="Calibri"/>
          <w:i/>
          <w:iCs/>
          <w:noProof/>
        </w:rPr>
        <w:t>431</w:t>
      </w:r>
      <w:r w:rsidRPr="000249A6">
        <w:rPr>
          <w:rFonts w:ascii="Calibri" w:hAnsi="Calibri" w:cs="Calibri"/>
          <w:noProof/>
        </w:rPr>
        <w:t>, 1112–1117.</w:t>
      </w:r>
    </w:p>
    <w:p w14:paraId="33B8222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Shroff, E.H., Eberlin, L.S., Dang, V.M., Gouw, A.M., Gabay, M., Adam, S.J., Bellovin, D.I., Tran, P.T., Philbrick, W.M., Garcia-Ocana, A., et al. (2015). MYC oncogene overexpression drives renal cell carcinoma in a mouse model through glutamine metabolism. Proc. Natl. Acad. Sci. U. S. A. </w:t>
      </w:r>
      <w:r w:rsidRPr="000249A6">
        <w:rPr>
          <w:rFonts w:ascii="Calibri" w:hAnsi="Calibri" w:cs="Calibri"/>
          <w:i/>
          <w:iCs/>
          <w:noProof/>
        </w:rPr>
        <w:t>112</w:t>
      </w:r>
      <w:r w:rsidRPr="000249A6">
        <w:rPr>
          <w:rFonts w:ascii="Calibri" w:hAnsi="Calibri" w:cs="Calibri"/>
          <w:noProof/>
        </w:rPr>
        <w:t>, 6539–6544.</w:t>
      </w:r>
    </w:p>
    <w:p w14:paraId="3A0295B2"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Smyth, G.K. (2004). Linear models and empirical bayes methods for assessing differential expression in microarray experiments. Stat. Appl. Genet. Mol. Biol. </w:t>
      </w:r>
      <w:r w:rsidRPr="000249A6">
        <w:rPr>
          <w:rFonts w:ascii="Calibri" w:hAnsi="Calibri" w:cs="Calibri"/>
          <w:i/>
          <w:iCs/>
          <w:noProof/>
        </w:rPr>
        <w:t>3</w:t>
      </w:r>
      <w:r w:rsidRPr="000249A6">
        <w:rPr>
          <w:rFonts w:ascii="Calibri" w:hAnsi="Calibri" w:cs="Calibri"/>
          <w:noProof/>
        </w:rPr>
        <w:t>, Article3.</w:t>
      </w:r>
    </w:p>
    <w:p w14:paraId="1035A69B"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Su, A.I., Wiltshire, T., Batalov, S., Lapp, H., Ching, K.A., Block, D., Zhang, J., Soden, R., Hayakawa, M., Kreiman, G., et al. (2004). A gene atlas of the mouse and human protein-encoding transcriptomes. Proc. Natl. Acad. Sci. U. S. A. </w:t>
      </w:r>
      <w:r w:rsidRPr="000249A6">
        <w:rPr>
          <w:rFonts w:ascii="Calibri" w:hAnsi="Calibri" w:cs="Calibri"/>
          <w:i/>
          <w:iCs/>
          <w:noProof/>
        </w:rPr>
        <w:t>101</w:t>
      </w:r>
      <w:r w:rsidRPr="000249A6">
        <w:rPr>
          <w:rFonts w:ascii="Calibri" w:hAnsi="Calibri" w:cs="Calibri"/>
          <w:noProof/>
        </w:rPr>
        <w:t>, 6062–6067.</w:t>
      </w:r>
    </w:p>
    <w:p w14:paraId="75455316"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Subramanian, A., Tamayo, P., Mootha, V.K., Mukherjee, S., Ebert, B.L., Gillette, M.A., Paulovich, A., Pomeroy, S.L., Golub, T.R., Lander, E.S., et al. (2005). Gene set enrichment analysis: a knowledge-based approach for interpreting genome-wide expression profiles. Proc. Natl. Acad. Sci. U. S. A. </w:t>
      </w:r>
      <w:r w:rsidRPr="000249A6">
        <w:rPr>
          <w:rFonts w:ascii="Calibri" w:hAnsi="Calibri" w:cs="Calibri"/>
          <w:i/>
          <w:iCs/>
          <w:noProof/>
        </w:rPr>
        <w:t>102</w:t>
      </w:r>
      <w:r w:rsidRPr="000249A6">
        <w:rPr>
          <w:rFonts w:ascii="Calibri" w:hAnsi="Calibri" w:cs="Calibri"/>
          <w:noProof/>
        </w:rPr>
        <w:t>, 15545–15550.</w:t>
      </w:r>
    </w:p>
    <w:p w14:paraId="7F91577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Swaminathan, S., Hansen, A.S., Heftdal, L.D., Dhanasekaran, R., Deutzmann, A., Fernandez, W.D.M., Liefwalker, D.F., Horton, C., Mosley, A., Liebersbach, M., et al. (2020). MYC functions as a switch for natural killer cell-mediated immune surveillance of lymphoid malignancies. Nat. Commun. </w:t>
      </w:r>
      <w:r w:rsidRPr="000249A6">
        <w:rPr>
          <w:rFonts w:ascii="Calibri" w:hAnsi="Calibri" w:cs="Calibri"/>
          <w:i/>
          <w:iCs/>
          <w:noProof/>
        </w:rPr>
        <w:t>11</w:t>
      </w:r>
      <w:r w:rsidRPr="000249A6">
        <w:rPr>
          <w:rFonts w:ascii="Calibri" w:hAnsi="Calibri" w:cs="Calibri"/>
          <w:noProof/>
        </w:rPr>
        <w:t>, 2860.</w:t>
      </w:r>
    </w:p>
    <w:p w14:paraId="05D586C4"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Szklarczyk, D., Gable, A.L., Lyon, D., Junge, A., Wyder, S., Huerta-Cepas, J., Simonovic, M., Doncheva, N.T., Morris, J.H., Bork, P., et al. (2019). STRING v11: protein-protein association networks with increased coverage, supporting functional discovery in genome-wide experimental datasets. Nucleic Acids Res. </w:t>
      </w:r>
      <w:r w:rsidRPr="000249A6">
        <w:rPr>
          <w:rFonts w:ascii="Calibri" w:hAnsi="Calibri" w:cs="Calibri"/>
          <w:i/>
          <w:iCs/>
          <w:noProof/>
        </w:rPr>
        <w:t>47</w:t>
      </w:r>
      <w:r w:rsidRPr="000249A6">
        <w:rPr>
          <w:rFonts w:ascii="Calibri" w:hAnsi="Calibri" w:cs="Calibri"/>
          <w:noProof/>
        </w:rPr>
        <w:t>, D607–D613.</w:t>
      </w:r>
    </w:p>
    <w:p w14:paraId="6B9FBD8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Takahashi, K., and Yamanaka, S. (2006). Induction of Pluripotent Stem Cells from Mouse Embryonic and Adult Fibroblast Cultures by Defined Factors. Cell.</w:t>
      </w:r>
    </w:p>
    <w:p w14:paraId="6A36EA50"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Tran, P.T., Fan, A.C., Bendapudi, P.K., Koh, S., Komatsubara, K., Chen, J., Horng, G., Bellovin, D.I., Giuriato, S., Wang, C.S., et al. (2008). Combined Inactivation of MYC and K-</w:t>
      </w:r>
      <w:r w:rsidRPr="000249A6">
        <w:rPr>
          <w:rFonts w:ascii="Calibri" w:hAnsi="Calibri" w:cs="Calibri"/>
          <w:noProof/>
        </w:rPr>
        <w:lastRenderedPageBreak/>
        <w:t xml:space="preserve">Ras oncogenes reverses tumorigenesis in lung adenocarcinomas and lymphomas. PLoS One </w:t>
      </w:r>
      <w:r w:rsidRPr="000249A6">
        <w:rPr>
          <w:rFonts w:ascii="Calibri" w:hAnsi="Calibri" w:cs="Calibri"/>
          <w:i/>
          <w:iCs/>
          <w:noProof/>
        </w:rPr>
        <w:t>3</w:t>
      </w:r>
      <w:r w:rsidRPr="000249A6">
        <w:rPr>
          <w:rFonts w:ascii="Calibri" w:hAnsi="Calibri" w:cs="Calibri"/>
          <w:noProof/>
        </w:rPr>
        <w:t>, e2125.</w:t>
      </w:r>
    </w:p>
    <w:p w14:paraId="57C7EC15"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Turi, Z., Lacey, M., Mistrik, M., and Moudry, P. (2019). Impaired ribosome biogenesis: mechanisms and relevance to cancer and aging. Aging (Albany. NY). </w:t>
      </w:r>
      <w:r w:rsidRPr="000249A6">
        <w:rPr>
          <w:rFonts w:ascii="Calibri" w:hAnsi="Calibri" w:cs="Calibri"/>
          <w:i/>
          <w:iCs/>
          <w:noProof/>
        </w:rPr>
        <w:t>11</w:t>
      </w:r>
      <w:r w:rsidRPr="000249A6">
        <w:rPr>
          <w:rFonts w:ascii="Calibri" w:hAnsi="Calibri" w:cs="Calibri"/>
          <w:noProof/>
        </w:rPr>
        <w:t>, 2512–2540.</w:t>
      </w:r>
    </w:p>
    <w:p w14:paraId="2BB8C67C"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Vivian, J., Rao, A.A., Nothaft, F.A., Ketchum, C., Armstrong, J., Novak, A., Pfeil, J., Narkizian, J., Deran, A.D., Musselman-Brown, A., et al. (2017). Toil enables reproducible, open source, big biomedical data analyses. Nat. Biotechnol. </w:t>
      </w:r>
      <w:r w:rsidRPr="000249A6">
        <w:rPr>
          <w:rFonts w:ascii="Calibri" w:hAnsi="Calibri" w:cs="Calibri"/>
          <w:i/>
          <w:iCs/>
          <w:noProof/>
        </w:rPr>
        <w:t>35</w:t>
      </w:r>
      <w:r w:rsidRPr="000249A6">
        <w:rPr>
          <w:rFonts w:ascii="Calibri" w:hAnsi="Calibri" w:cs="Calibri"/>
          <w:noProof/>
        </w:rPr>
        <w:t>, 314–316.</w:t>
      </w:r>
    </w:p>
    <w:p w14:paraId="6AA3494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Walz, S., Lorenzin, F., Morton, J., Wiese, K.E., von Eyss, B., Herold, S., Rycak, L., Dumay-Odelot, H., Karim, S., Bartkuhn, M., et al. (2014). Activation and repression by oncogenic MYC shape tumour-specific gene expression profiles. Nature </w:t>
      </w:r>
      <w:r w:rsidRPr="000249A6">
        <w:rPr>
          <w:rFonts w:ascii="Calibri" w:hAnsi="Calibri" w:cs="Calibri"/>
          <w:i/>
          <w:iCs/>
          <w:noProof/>
        </w:rPr>
        <w:t>511</w:t>
      </w:r>
      <w:r w:rsidRPr="000249A6">
        <w:rPr>
          <w:rFonts w:ascii="Calibri" w:hAnsi="Calibri" w:cs="Calibri"/>
          <w:noProof/>
        </w:rPr>
        <w:t>, 483–487.</w:t>
      </w:r>
    </w:p>
    <w:p w14:paraId="153E2406"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Watanabe-Susaki, K., Takada, H., Enomoto, K., Miwata, K., Ishimine, H., Intoh, A., Ohtaka, M., Nakanishi, M., Sugino, H., Asashima, M., et al. (2014). Biosynthesis of ribosomal RNA in nucleoli regulates pluripotency and differentiation ability of pluripotent stem cells. Stem Cells </w:t>
      </w:r>
      <w:r w:rsidRPr="000249A6">
        <w:rPr>
          <w:rFonts w:ascii="Calibri" w:hAnsi="Calibri" w:cs="Calibri"/>
          <w:i/>
          <w:iCs/>
          <w:noProof/>
        </w:rPr>
        <w:t>32</w:t>
      </w:r>
      <w:r w:rsidRPr="000249A6">
        <w:rPr>
          <w:rFonts w:ascii="Calibri" w:hAnsi="Calibri" w:cs="Calibri"/>
          <w:noProof/>
        </w:rPr>
        <w:t>, 3099–3111.</w:t>
      </w:r>
    </w:p>
    <w:p w14:paraId="0BF8B2C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Weinstein, I.B. (2002). Cancer. Addiction to oncogenes--the Achilles heal of cancer. Science </w:t>
      </w:r>
      <w:r w:rsidRPr="000249A6">
        <w:rPr>
          <w:rFonts w:ascii="Calibri" w:hAnsi="Calibri" w:cs="Calibri"/>
          <w:i/>
          <w:iCs/>
          <w:noProof/>
        </w:rPr>
        <w:t>297</w:t>
      </w:r>
      <w:r w:rsidRPr="000249A6">
        <w:rPr>
          <w:rFonts w:ascii="Calibri" w:hAnsi="Calibri" w:cs="Calibri"/>
          <w:noProof/>
        </w:rPr>
        <w:t>, 63–64.</w:t>
      </w:r>
    </w:p>
    <w:p w14:paraId="5EEE4EE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Wong, D.J., Liu, H., Ridky, T.W., Cassarino, D., Segal, E., and Chang, H.Y. (2008). Module map of stem cell genes guides creation of epithelial cancer stem cells. Cell Stem Cell </w:t>
      </w:r>
      <w:r w:rsidRPr="000249A6">
        <w:rPr>
          <w:rFonts w:ascii="Calibri" w:hAnsi="Calibri" w:cs="Calibri"/>
          <w:i/>
          <w:iCs/>
          <w:noProof/>
        </w:rPr>
        <w:t>2</w:t>
      </w:r>
      <w:r w:rsidRPr="000249A6">
        <w:rPr>
          <w:rFonts w:ascii="Calibri" w:hAnsi="Calibri" w:cs="Calibri"/>
          <w:noProof/>
        </w:rPr>
        <w:t>, 333–344.</w:t>
      </w:r>
    </w:p>
    <w:p w14:paraId="77560E58"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Wu, C.-H., Sahoo, D., Arvanitis, C., Bradon, N., Dill, D.L., and Felsher, D.W. (2008). Combined Analysis of Murine and Human Microarrays and ChIP Analysis Reveals Genes Associated with the Ability of MYC To Maintain Tumorigenesis. PLoS Genet. </w:t>
      </w:r>
      <w:r w:rsidRPr="000249A6">
        <w:rPr>
          <w:rFonts w:ascii="Calibri" w:hAnsi="Calibri" w:cs="Calibri"/>
          <w:i/>
          <w:iCs/>
          <w:noProof/>
        </w:rPr>
        <w:t>4</w:t>
      </w:r>
      <w:r w:rsidRPr="000249A6">
        <w:rPr>
          <w:rFonts w:ascii="Calibri" w:hAnsi="Calibri" w:cs="Calibri"/>
          <w:noProof/>
        </w:rPr>
        <w:t>, e1000090.</w:t>
      </w:r>
    </w:p>
    <w:p w14:paraId="3B712DAC"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Wu, C., Orozco, C., Boyer, J., Leglise, M., Goodale, J., Batalov, S., Hodge, C.L., Haase, J., Janes, J., Huss, J.W., et al. (2009). BioGPS: An extensible and customizable portal for querying and organizing gene annotation resources. Genome Biol.</w:t>
      </w:r>
    </w:p>
    <w:p w14:paraId="7FF1E1F1"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Yeh, E.S., Vernon-Grey, A., Martin, H., and Chodosh, L.A. (2014). Tetracycline-regulated mouse models of cancer. Cold Spring Harb. Protoc. </w:t>
      </w:r>
      <w:r w:rsidRPr="000249A6">
        <w:rPr>
          <w:rFonts w:ascii="Calibri" w:hAnsi="Calibri" w:cs="Calibri"/>
          <w:i/>
          <w:iCs/>
          <w:noProof/>
        </w:rPr>
        <w:t>2014</w:t>
      </w:r>
      <w:r w:rsidRPr="000249A6">
        <w:rPr>
          <w:rFonts w:ascii="Calibri" w:hAnsi="Calibri" w:cs="Calibri"/>
          <w:noProof/>
        </w:rPr>
        <w:t>, pdb.top069823.</w:t>
      </w:r>
    </w:p>
    <w:p w14:paraId="7D75DF2C" w14:textId="77777777" w:rsidR="000249A6" w:rsidRPr="000249A6" w:rsidRDefault="000249A6" w:rsidP="000249A6">
      <w:pPr>
        <w:widowControl w:val="0"/>
        <w:autoSpaceDE w:val="0"/>
        <w:autoSpaceDN w:val="0"/>
        <w:adjustRightInd w:val="0"/>
        <w:spacing w:after="120"/>
        <w:rPr>
          <w:rFonts w:ascii="Calibri" w:hAnsi="Calibri" w:cs="Calibri"/>
          <w:noProof/>
        </w:rPr>
      </w:pPr>
      <w:r w:rsidRPr="000249A6">
        <w:rPr>
          <w:rFonts w:ascii="Calibri" w:hAnsi="Calibri" w:cs="Calibri"/>
          <w:noProof/>
        </w:rPr>
        <w:t xml:space="preserve">Zeller, K.I., Jegga, A.G., Aronow, B.J., O’Donnell, K.A., and Dang, C. V (2003). An integrated database of genes responsive to the Myc oncogenic transcription factor: identification of direct genomic targets. Genome Biol. </w:t>
      </w:r>
      <w:r w:rsidRPr="000249A6">
        <w:rPr>
          <w:rFonts w:ascii="Calibri" w:hAnsi="Calibri" w:cs="Calibri"/>
          <w:i/>
          <w:iCs/>
          <w:noProof/>
        </w:rPr>
        <w:t>4</w:t>
      </w:r>
      <w:r w:rsidRPr="000249A6">
        <w:rPr>
          <w:rFonts w:ascii="Calibri" w:hAnsi="Calibri" w:cs="Calibri"/>
          <w:noProof/>
        </w:rPr>
        <w:t>, R69.</w:t>
      </w:r>
    </w:p>
    <w:p w14:paraId="6D3A594B" w14:textId="2DFF884E" w:rsidR="00D90620" w:rsidRDefault="00E00ECE" w:rsidP="000249A6">
      <w:pPr>
        <w:widowControl w:val="0"/>
        <w:autoSpaceDE w:val="0"/>
        <w:autoSpaceDN w:val="0"/>
        <w:adjustRightInd w:val="0"/>
        <w:spacing w:after="120"/>
      </w:pPr>
      <w:r>
        <w:fldChar w:fldCharType="end"/>
      </w:r>
    </w:p>
    <w:sectPr w:rsidR="00D90620" w:rsidSect="005D09EB">
      <w:footerReference w:type="even" r:id="rId12"/>
      <w:footerReference w:type="default" r:id="rId13"/>
      <w:pgSz w:w="12240" w:h="15840"/>
      <w:pgMar w:top="1440" w:right="1800" w:bottom="1440" w:left="1800" w:header="720" w:footer="720" w:gutter="0"/>
      <w:lnNumType w:countBy="1" w:restart="continuou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Delaney" w:date="2021-03-26T17:45:00Z" w:initials="d">
    <w:p w14:paraId="2FC407A9" w14:textId="4CCF520E" w:rsidR="00956B8C" w:rsidRDefault="00956B8C">
      <w:pPr>
        <w:pStyle w:val="CommentText"/>
      </w:pPr>
      <w:r>
        <w:rPr>
          <w:rStyle w:val="CommentReference"/>
        </w:rPr>
        <w:annotationRef/>
      </w:r>
      <w:r>
        <w:t xml:space="preserve">Now that </w:t>
      </w:r>
      <w:proofErr w:type="spellStart"/>
      <w:r>
        <w:t>Renu</w:t>
      </w:r>
      <w:proofErr w:type="spellEnd"/>
      <w:r>
        <w:t xml:space="preserve"> is a professor, I’ve upgraded her to a more senior author position. However, if </w:t>
      </w:r>
      <w:proofErr w:type="spellStart"/>
      <w:r>
        <w:t>Renu</w:t>
      </w:r>
      <w:proofErr w:type="spellEnd"/>
      <w:r>
        <w:t xml:space="preserve"> prefers to have her name listed as one of the front authors, I’m happy to switch it back.</w:t>
      </w:r>
    </w:p>
  </w:comment>
  <w:comment w:id="22" w:author="Delaney" w:date="2021-03-26T17:55:00Z" w:initials="d">
    <w:p w14:paraId="480DB82C" w14:textId="2C9D89D0" w:rsidR="001D1ED1" w:rsidRDefault="001D1ED1">
      <w:pPr>
        <w:pStyle w:val="CommentText"/>
      </w:pPr>
      <w:r>
        <w:rPr>
          <w:rStyle w:val="CommentReference"/>
        </w:rPr>
        <w:annotationRef/>
      </w:r>
      <w:r>
        <w:t>I shortened this sentence due to wordiness</w:t>
      </w:r>
    </w:p>
  </w:comment>
  <w:comment w:id="27" w:author="Delaney" w:date="2021-03-27T05:43:00Z" w:initials="d">
    <w:p w14:paraId="64A1C347" w14:textId="699F6F22" w:rsidR="001A1974" w:rsidRDefault="001A1974">
      <w:pPr>
        <w:pStyle w:val="CommentText"/>
      </w:pPr>
      <w:r>
        <w:rPr>
          <w:rStyle w:val="CommentReference"/>
        </w:rPr>
        <w:annotationRef/>
      </w:r>
      <w:r>
        <w:t>I shortened the discussion of the 67 genes and removed extraneous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C407A9" w15:done="0"/>
  <w15:commentEx w15:paraId="480DB82C" w15:done="0"/>
  <w15:commentEx w15:paraId="64A1C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9C27" w16cex:dateUtc="2021-03-27T00:45:00Z"/>
  <w16cex:commentExtensible w16cex:durableId="24089E88" w16cex:dateUtc="2021-03-27T00:55:00Z"/>
  <w16cex:commentExtensible w16cex:durableId="2409447A" w16cex:dateUtc="2021-03-27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C407A9" w16cid:durableId="24089C27"/>
  <w16cid:commentId w16cid:paraId="480DB82C" w16cid:durableId="24089E88"/>
  <w16cid:commentId w16cid:paraId="64A1C347" w16cid:durableId="24094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1E3EE" w14:textId="77777777" w:rsidR="009406C0" w:rsidRDefault="009406C0" w:rsidP="001F1E14">
      <w:r>
        <w:separator/>
      </w:r>
    </w:p>
  </w:endnote>
  <w:endnote w:type="continuationSeparator" w:id="0">
    <w:p w14:paraId="205ABE6F" w14:textId="77777777" w:rsidR="009406C0" w:rsidRDefault="009406C0" w:rsidP="001F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853C" w14:textId="77777777" w:rsidR="00956B8C" w:rsidRDefault="00956B8C" w:rsidP="005D09E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94B3F" w14:textId="77777777" w:rsidR="00956B8C" w:rsidRDefault="00956B8C" w:rsidP="001F1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228F0" w14:textId="77777777" w:rsidR="00956B8C" w:rsidRDefault="00956B8C" w:rsidP="00472E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0DC3079" w14:textId="77777777" w:rsidR="00956B8C" w:rsidRDefault="00956B8C" w:rsidP="001F1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2705E" w14:textId="77777777" w:rsidR="009406C0" w:rsidRDefault="009406C0" w:rsidP="001F1E14">
      <w:r>
        <w:separator/>
      </w:r>
    </w:p>
  </w:footnote>
  <w:footnote w:type="continuationSeparator" w:id="0">
    <w:p w14:paraId="76922889" w14:textId="77777777" w:rsidR="009406C0" w:rsidRDefault="009406C0" w:rsidP="001F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C17B3"/>
    <w:multiLevelType w:val="hybridMultilevel"/>
    <w:tmpl w:val="E9FC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11DE0"/>
    <w:multiLevelType w:val="hybridMultilevel"/>
    <w:tmpl w:val="1AB8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67AA7"/>
    <w:multiLevelType w:val="hybridMultilevel"/>
    <w:tmpl w:val="F5067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9210A"/>
    <w:multiLevelType w:val="hybridMultilevel"/>
    <w:tmpl w:val="3182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52F80"/>
    <w:multiLevelType w:val="hybridMultilevel"/>
    <w:tmpl w:val="175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2483A"/>
    <w:multiLevelType w:val="hybridMultilevel"/>
    <w:tmpl w:val="56D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E9E"/>
    <w:rsid w:val="000002EF"/>
    <w:rsid w:val="000017A1"/>
    <w:rsid w:val="000017C6"/>
    <w:rsid w:val="00001BB3"/>
    <w:rsid w:val="000029AF"/>
    <w:rsid w:val="00002A9C"/>
    <w:rsid w:val="00003917"/>
    <w:rsid w:val="000039E9"/>
    <w:rsid w:val="00003FBD"/>
    <w:rsid w:val="000045E1"/>
    <w:rsid w:val="00004847"/>
    <w:rsid w:val="000048A1"/>
    <w:rsid w:val="000056AF"/>
    <w:rsid w:val="00005D21"/>
    <w:rsid w:val="00005E20"/>
    <w:rsid w:val="0000612C"/>
    <w:rsid w:val="0000636C"/>
    <w:rsid w:val="00006601"/>
    <w:rsid w:val="00006D4E"/>
    <w:rsid w:val="0001039C"/>
    <w:rsid w:val="00010DBB"/>
    <w:rsid w:val="00011544"/>
    <w:rsid w:val="00013147"/>
    <w:rsid w:val="00013AA4"/>
    <w:rsid w:val="00013CA4"/>
    <w:rsid w:val="00014A69"/>
    <w:rsid w:val="000154CB"/>
    <w:rsid w:val="000158A3"/>
    <w:rsid w:val="000162F8"/>
    <w:rsid w:val="000165E1"/>
    <w:rsid w:val="00016BA5"/>
    <w:rsid w:val="000171DF"/>
    <w:rsid w:val="00017EF7"/>
    <w:rsid w:val="000200B3"/>
    <w:rsid w:val="000202DA"/>
    <w:rsid w:val="000207E7"/>
    <w:rsid w:val="00020D17"/>
    <w:rsid w:val="00021012"/>
    <w:rsid w:val="00021FB2"/>
    <w:rsid w:val="0002235B"/>
    <w:rsid w:val="00022420"/>
    <w:rsid w:val="00022F97"/>
    <w:rsid w:val="000242CC"/>
    <w:rsid w:val="0002473C"/>
    <w:rsid w:val="000249A6"/>
    <w:rsid w:val="00024C30"/>
    <w:rsid w:val="00024D2B"/>
    <w:rsid w:val="00025573"/>
    <w:rsid w:val="00026BC3"/>
    <w:rsid w:val="00026D00"/>
    <w:rsid w:val="000270F6"/>
    <w:rsid w:val="000273F1"/>
    <w:rsid w:val="00027890"/>
    <w:rsid w:val="00030870"/>
    <w:rsid w:val="000308A3"/>
    <w:rsid w:val="00031856"/>
    <w:rsid w:val="00031B32"/>
    <w:rsid w:val="00032A5C"/>
    <w:rsid w:val="00033858"/>
    <w:rsid w:val="00033872"/>
    <w:rsid w:val="00034387"/>
    <w:rsid w:val="000353A1"/>
    <w:rsid w:val="0003628B"/>
    <w:rsid w:val="000369F4"/>
    <w:rsid w:val="0003763D"/>
    <w:rsid w:val="00037C27"/>
    <w:rsid w:val="00040696"/>
    <w:rsid w:val="00040C2C"/>
    <w:rsid w:val="00041828"/>
    <w:rsid w:val="00042252"/>
    <w:rsid w:val="00042A39"/>
    <w:rsid w:val="00042D61"/>
    <w:rsid w:val="00043570"/>
    <w:rsid w:val="00043622"/>
    <w:rsid w:val="00043935"/>
    <w:rsid w:val="0004487B"/>
    <w:rsid w:val="000448AB"/>
    <w:rsid w:val="000449F6"/>
    <w:rsid w:val="00044A2A"/>
    <w:rsid w:val="00046204"/>
    <w:rsid w:val="000465DF"/>
    <w:rsid w:val="00047781"/>
    <w:rsid w:val="00047D13"/>
    <w:rsid w:val="000517D4"/>
    <w:rsid w:val="00051CAC"/>
    <w:rsid w:val="00052261"/>
    <w:rsid w:val="00053FEC"/>
    <w:rsid w:val="000546BB"/>
    <w:rsid w:val="000553AB"/>
    <w:rsid w:val="000554CE"/>
    <w:rsid w:val="0005579C"/>
    <w:rsid w:val="00055F60"/>
    <w:rsid w:val="00056244"/>
    <w:rsid w:val="000564F2"/>
    <w:rsid w:val="00056790"/>
    <w:rsid w:val="000567A3"/>
    <w:rsid w:val="00056985"/>
    <w:rsid w:val="00057512"/>
    <w:rsid w:val="00060480"/>
    <w:rsid w:val="0006097E"/>
    <w:rsid w:val="00060C0E"/>
    <w:rsid w:val="00061521"/>
    <w:rsid w:val="00061A30"/>
    <w:rsid w:val="0006214B"/>
    <w:rsid w:val="00062DE5"/>
    <w:rsid w:val="00063545"/>
    <w:rsid w:val="00063B5C"/>
    <w:rsid w:val="00063D85"/>
    <w:rsid w:val="00064C81"/>
    <w:rsid w:val="00066631"/>
    <w:rsid w:val="00066969"/>
    <w:rsid w:val="0006724E"/>
    <w:rsid w:val="0006742E"/>
    <w:rsid w:val="00067D6E"/>
    <w:rsid w:val="0007072A"/>
    <w:rsid w:val="00070EF5"/>
    <w:rsid w:val="00071609"/>
    <w:rsid w:val="00071DC6"/>
    <w:rsid w:val="000722C3"/>
    <w:rsid w:val="00072A94"/>
    <w:rsid w:val="00073843"/>
    <w:rsid w:val="00074AF7"/>
    <w:rsid w:val="00075C7F"/>
    <w:rsid w:val="00075E63"/>
    <w:rsid w:val="000760B7"/>
    <w:rsid w:val="00077F7D"/>
    <w:rsid w:val="00080284"/>
    <w:rsid w:val="000803C9"/>
    <w:rsid w:val="000805D9"/>
    <w:rsid w:val="00080FA8"/>
    <w:rsid w:val="00081641"/>
    <w:rsid w:val="00082D1B"/>
    <w:rsid w:val="00082F9D"/>
    <w:rsid w:val="000830F4"/>
    <w:rsid w:val="00083693"/>
    <w:rsid w:val="00083C09"/>
    <w:rsid w:val="00083C9D"/>
    <w:rsid w:val="000844F3"/>
    <w:rsid w:val="000845A6"/>
    <w:rsid w:val="00087CD9"/>
    <w:rsid w:val="00090332"/>
    <w:rsid w:val="00090CE9"/>
    <w:rsid w:val="00091508"/>
    <w:rsid w:val="00091BBE"/>
    <w:rsid w:val="00092A69"/>
    <w:rsid w:val="00092F28"/>
    <w:rsid w:val="00093B0B"/>
    <w:rsid w:val="000956A6"/>
    <w:rsid w:val="000957D9"/>
    <w:rsid w:val="000963BD"/>
    <w:rsid w:val="00096BEF"/>
    <w:rsid w:val="00096E50"/>
    <w:rsid w:val="000A02AF"/>
    <w:rsid w:val="000A0558"/>
    <w:rsid w:val="000A0713"/>
    <w:rsid w:val="000A0882"/>
    <w:rsid w:val="000A0977"/>
    <w:rsid w:val="000A0D4F"/>
    <w:rsid w:val="000A3168"/>
    <w:rsid w:val="000A41B4"/>
    <w:rsid w:val="000A432F"/>
    <w:rsid w:val="000A5270"/>
    <w:rsid w:val="000A5D84"/>
    <w:rsid w:val="000A63B1"/>
    <w:rsid w:val="000A63FE"/>
    <w:rsid w:val="000A7597"/>
    <w:rsid w:val="000B0598"/>
    <w:rsid w:val="000B0A9B"/>
    <w:rsid w:val="000B0D4D"/>
    <w:rsid w:val="000B115D"/>
    <w:rsid w:val="000B283B"/>
    <w:rsid w:val="000B2A86"/>
    <w:rsid w:val="000B3F77"/>
    <w:rsid w:val="000B3FED"/>
    <w:rsid w:val="000B51FB"/>
    <w:rsid w:val="000B5578"/>
    <w:rsid w:val="000B6450"/>
    <w:rsid w:val="000B6A4D"/>
    <w:rsid w:val="000B6CD3"/>
    <w:rsid w:val="000B7DE2"/>
    <w:rsid w:val="000C02FA"/>
    <w:rsid w:val="000C08BC"/>
    <w:rsid w:val="000C099D"/>
    <w:rsid w:val="000C0C3D"/>
    <w:rsid w:val="000C0D14"/>
    <w:rsid w:val="000C228E"/>
    <w:rsid w:val="000C458E"/>
    <w:rsid w:val="000C4E4A"/>
    <w:rsid w:val="000C56C4"/>
    <w:rsid w:val="000C5E8F"/>
    <w:rsid w:val="000C68B4"/>
    <w:rsid w:val="000C73E1"/>
    <w:rsid w:val="000C7534"/>
    <w:rsid w:val="000C7622"/>
    <w:rsid w:val="000C77F5"/>
    <w:rsid w:val="000D071A"/>
    <w:rsid w:val="000D0D6E"/>
    <w:rsid w:val="000D0E47"/>
    <w:rsid w:val="000D1045"/>
    <w:rsid w:val="000D120D"/>
    <w:rsid w:val="000D7A1B"/>
    <w:rsid w:val="000D7D55"/>
    <w:rsid w:val="000E0691"/>
    <w:rsid w:val="000E1D68"/>
    <w:rsid w:val="000E23B5"/>
    <w:rsid w:val="000E258D"/>
    <w:rsid w:val="000E2C23"/>
    <w:rsid w:val="000E353C"/>
    <w:rsid w:val="000E3F36"/>
    <w:rsid w:val="000E4150"/>
    <w:rsid w:val="000E41DC"/>
    <w:rsid w:val="000E485F"/>
    <w:rsid w:val="000E49C5"/>
    <w:rsid w:val="000E55A9"/>
    <w:rsid w:val="000E5B25"/>
    <w:rsid w:val="000E691F"/>
    <w:rsid w:val="000E6EC8"/>
    <w:rsid w:val="000E6EE9"/>
    <w:rsid w:val="000E7D7A"/>
    <w:rsid w:val="000E7E18"/>
    <w:rsid w:val="000F085B"/>
    <w:rsid w:val="000F2746"/>
    <w:rsid w:val="000F29D3"/>
    <w:rsid w:val="000F39BA"/>
    <w:rsid w:val="000F3FD9"/>
    <w:rsid w:val="000F4091"/>
    <w:rsid w:val="000F448D"/>
    <w:rsid w:val="000F494C"/>
    <w:rsid w:val="000F4A11"/>
    <w:rsid w:val="000F54E1"/>
    <w:rsid w:val="000F58B1"/>
    <w:rsid w:val="000F7442"/>
    <w:rsid w:val="000F75DA"/>
    <w:rsid w:val="00100B9C"/>
    <w:rsid w:val="00100E06"/>
    <w:rsid w:val="001012F2"/>
    <w:rsid w:val="00101F2C"/>
    <w:rsid w:val="00101F46"/>
    <w:rsid w:val="00102D68"/>
    <w:rsid w:val="00103950"/>
    <w:rsid w:val="00103974"/>
    <w:rsid w:val="00103BBA"/>
    <w:rsid w:val="00103C6C"/>
    <w:rsid w:val="0010424F"/>
    <w:rsid w:val="00104C3D"/>
    <w:rsid w:val="00104F16"/>
    <w:rsid w:val="001052C4"/>
    <w:rsid w:val="00105533"/>
    <w:rsid w:val="001055FC"/>
    <w:rsid w:val="00105E1B"/>
    <w:rsid w:val="001068E4"/>
    <w:rsid w:val="00107DDE"/>
    <w:rsid w:val="00107F67"/>
    <w:rsid w:val="00111D63"/>
    <w:rsid w:val="00111DA0"/>
    <w:rsid w:val="00111EA5"/>
    <w:rsid w:val="00112D33"/>
    <w:rsid w:val="00114401"/>
    <w:rsid w:val="00114B3E"/>
    <w:rsid w:val="00114F3B"/>
    <w:rsid w:val="0011510D"/>
    <w:rsid w:val="00115891"/>
    <w:rsid w:val="001170AB"/>
    <w:rsid w:val="00117B8B"/>
    <w:rsid w:val="0012029A"/>
    <w:rsid w:val="00120666"/>
    <w:rsid w:val="00121A23"/>
    <w:rsid w:val="00121B03"/>
    <w:rsid w:val="001220F7"/>
    <w:rsid w:val="00123CAC"/>
    <w:rsid w:val="0012427A"/>
    <w:rsid w:val="00125DB3"/>
    <w:rsid w:val="00126107"/>
    <w:rsid w:val="0012787E"/>
    <w:rsid w:val="00130B97"/>
    <w:rsid w:val="00131173"/>
    <w:rsid w:val="00131289"/>
    <w:rsid w:val="00132E63"/>
    <w:rsid w:val="001330FB"/>
    <w:rsid w:val="001340FC"/>
    <w:rsid w:val="00134B35"/>
    <w:rsid w:val="00135ACB"/>
    <w:rsid w:val="00136A92"/>
    <w:rsid w:val="00137869"/>
    <w:rsid w:val="001405C8"/>
    <w:rsid w:val="0014121E"/>
    <w:rsid w:val="001417D1"/>
    <w:rsid w:val="00141BFC"/>
    <w:rsid w:val="00142382"/>
    <w:rsid w:val="00142455"/>
    <w:rsid w:val="00142B3A"/>
    <w:rsid w:val="00142D52"/>
    <w:rsid w:val="00143C0C"/>
    <w:rsid w:val="0014457F"/>
    <w:rsid w:val="001446AE"/>
    <w:rsid w:val="00144916"/>
    <w:rsid w:val="00146050"/>
    <w:rsid w:val="0014638C"/>
    <w:rsid w:val="00146FD2"/>
    <w:rsid w:val="00147315"/>
    <w:rsid w:val="001475B4"/>
    <w:rsid w:val="00147E12"/>
    <w:rsid w:val="001503A8"/>
    <w:rsid w:val="00150AE3"/>
    <w:rsid w:val="00150B5B"/>
    <w:rsid w:val="001511B6"/>
    <w:rsid w:val="00152338"/>
    <w:rsid w:val="001538D0"/>
    <w:rsid w:val="00153D3F"/>
    <w:rsid w:val="00154ED5"/>
    <w:rsid w:val="001558D6"/>
    <w:rsid w:val="00156745"/>
    <w:rsid w:val="00157CAC"/>
    <w:rsid w:val="00157CD5"/>
    <w:rsid w:val="001604E9"/>
    <w:rsid w:val="001605EF"/>
    <w:rsid w:val="001605F5"/>
    <w:rsid w:val="00160678"/>
    <w:rsid w:val="001612C7"/>
    <w:rsid w:val="001624F0"/>
    <w:rsid w:val="0016386A"/>
    <w:rsid w:val="00163EEE"/>
    <w:rsid w:val="00164910"/>
    <w:rsid w:val="00166A48"/>
    <w:rsid w:val="001701DF"/>
    <w:rsid w:val="0017056E"/>
    <w:rsid w:val="00170A0E"/>
    <w:rsid w:val="001713BD"/>
    <w:rsid w:val="00172552"/>
    <w:rsid w:val="0017289D"/>
    <w:rsid w:val="001728B4"/>
    <w:rsid w:val="00174B7D"/>
    <w:rsid w:val="00174C5C"/>
    <w:rsid w:val="00174C96"/>
    <w:rsid w:val="00174EA3"/>
    <w:rsid w:val="001755EC"/>
    <w:rsid w:val="001774F9"/>
    <w:rsid w:val="001777BF"/>
    <w:rsid w:val="00177C66"/>
    <w:rsid w:val="00181282"/>
    <w:rsid w:val="001818FF"/>
    <w:rsid w:val="001820E4"/>
    <w:rsid w:val="00182276"/>
    <w:rsid w:val="00182790"/>
    <w:rsid w:val="00182BBC"/>
    <w:rsid w:val="001831E9"/>
    <w:rsid w:val="00183C09"/>
    <w:rsid w:val="00183FDC"/>
    <w:rsid w:val="00184262"/>
    <w:rsid w:val="00185812"/>
    <w:rsid w:val="00185B14"/>
    <w:rsid w:val="00185EE4"/>
    <w:rsid w:val="00186298"/>
    <w:rsid w:val="0018688D"/>
    <w:rsid w:val="00190758"/>
    <w:rsid w:val="00190A8A"/>
    <w:rsid w:val="00190AC3"/>
    <w:rsid w:val="00190ADB"/>
    <w:rsid w:val="00191037"/>
    <w:rsid w:val="0019112D"/>
    <w:rsid w:val="0019114D"/>
    <w:rsid w:val="001918B3"/>
    <w:rsid w:val="00191A1F"/>
    <w:rsid w:val="00191A58"/>
    <w:rsid w:val="001935BB"/>
    <w:rsid w:val="00193709"/>
    <w:rsid w:val="00193984"/>
    <w:rsid w:val="0019464C"/>
    <w:rsid w:val="00196B62"/>
    <w:rsid w:val="00197D79"/>
    <w:rsid w:val="00197E49"/>
    <w:rsid w:val="00197ED9"/>
    <w:rsid w:val="001A0870"/>
    <w:rsid w:val="001A0FAD"/>
    <w:rsid w:val="001A186D"/>
    <w:rsid w:val="001A1974"/>
    <w:rsid w:val="001A1AB8"/>
    <w:rsid w:val="001A1D0E"/>
    <w:rsid w:val="001A1FF8"/>
    <w:rsid w:val="001A23F0"/>
    <w:rsid w:val="001A294B"/>
    <w:rsid w:val="001A2D0A"/>
    <w:rsid w:val="001A2ED2"/>
    <w:rsid w:val="001A536F"/>
    <w:rsid w:val="001A60BD"/>
    <w:rsid w:val="001A6245"/>
    <w:rsid w:val="001A6249"/>
    <w:rsid w:val="001A7220"/>
    <w:rsid w:val="001B1CD7"/>
    <w:rsid w:val="001B1EB0"/>
    <w:rsid w:val="001B2939"/>
    <w:rsid w:val="001B3717"/>
    <w:rsid w:val="001B3B27"/>
    <w:rsid w:val="001B40D0"/>
    <w:rsid w:val="001B434A"/>
    <w:rsid w:val="001B455D"/>
    <w:rsid w:val="001B588E"/>
    <w:rsid w:val="001B6143"/>
    <w:rsid w:val="001B63AE"/>
    <w:rsid w:val="001B71D4"/>
    <w:rsid w:val="001B77C4"/>
    <w:rsid w:val="001B7B3B"/>
    <w:rsid w:val="001C30A5"/>
    <w:rsid w:val="001C3CE1"/>
    <w:rsid w:val="001C4478"/>
    <w:rsid w:val="001C4A9F"/>
    <w:rsid w:val="001C5368"/>
    <w:rsid w:val="001C59BB"/>
    <w:rsid w:val="001C7701"/>
    <w:rsid w:val="001C7883"/>
    <w:rsid w:val="001D055D"/>
    <w:rsid w:val="001D07A6"/>
    <w:rsid w:val="001D13F8"/>
    <w:rsid w:val="001D17D6"/>
    <w:rsid w:val="001D1872"/>
    <w:rsid w:val="001D1A0F"/>
    <w:rsid w:val="001D1E43"/>
    <w:rsid w:val="001D1ED1"/>
    <w:rsid w:val="001D2220"/>
    <w:rsid w:val="001D2603"/>
    <w:rsid w:val="001D286D"/>
    <w:rsid w:val="001D33C9"/>
    <w:rsid w:val="001D34DC"/>
    <w:rsid w:val="001D3723"/>
    <w:rsid w:val="001D4694"/>
    <w:rsid w:val="001D6481"/>
    <w:rsid w:val="001D6A9C"/>
    <w:rsid w:val="001D6DAF"/>
    <w:rsid w:val="001D74A5"/>
    <w:rsid w:val="001E1721"/>
    <w:rsid w:val="001E1968"/>
    <w:rsid w:val="001E255E"/>
    <w:rsid w:val="001E2747"/>
    <w:rsid w:val="001E33B3"/>
    <w:rsid w:val="001E3D73"/>
    <w:rsid w:val="001E3F37"/>
    <w:rsid w:val="001E457A"/>
    <w:rsid w:val="001E4952"/>
    <w:rsid w:val="001E4B8D"/>
    <w:rsid w:val="001E548E"/>
    <w:rsid w:val="001E5A07"/>
    <w:rsid w:val="001E5AFD"/>
    <w:rsid w:val="001E7937"/>
    <w:rsid w:val="001E7FEF"/>
    <w:rsid w:val="001F12A5"/>
    <w:rsid w:val="001F12C5"/>
    <w:rsid w:val="001F1B30"/>
    <w:rsid w:val="001F1E14"/>
    <w:rsid w:val="001F2711"/>
    <w:rsid w:val="001F2A67"/>
    <w:rsid w:val="001F2D2C"/>
    <w:rsid w:val="001F31B3"/>
    <w:rsid w:val="001F452A"/>
    <w:rsid w:val="001F5098"/>
    <w:rsid w:val="001F5391"/>
    <w:rsid w:val="001F5735"/>
    <w:rsid w:val="001F58DB"/>
    <w:rsid w:val="001F5A53"/>
    <w:rsid w:val="001F5C1D"/>
    <w:rsid w:val="001F645C"/>
    <w:rsid w:val="001F698B"/>
    <w:rsid w:val="001F7434"/>
    <w:rsid w:val="001F74F2"/>
    <w:rsid w:val="001F781D"/>
    <w:rsid w:val="00200428"/>
    <w:rsid w:val="00200D16"/>
    <w:rsid w:val="00200F69"/>
    <w:rsid w:val="00201F7E"/>
    <w:rsid w:val="0020258B"/>
    <w:rsid w:val="002025DD"/>
    <w:rsid w:val="002031DD"/>
    <w:rsid w:val="00203D20"/>
    <w:rsid w:val="002046B2"/>
    <w:rsid w:val="00204956"/>
    <w:rsid w:val="00204E4A"/>
    <w:rsid w:val="002055C7"/>
    <w:rsid w:val="00205718"/>
    <w:rsid w:val="00206F87"/>
    <w:rsid w:val="002109E5"/>
    <w:rsid w:val="00211528"/>
    <w:rsid w:val="0021282E"/>
    <w:rsid w:val="002136FB"/>
    <w:rsid w:val="002142A3"/>
    <w:rsid w:val="00214524"/>
    <w:rsid w:val="00214CB9"/>
    <w:rsid w:val="00215241"/>
    <w:rsid w:val="00215568"/>
    <w:rsid w:val="002171D6"/>
    <w:rsid w:val="00220446"/>
    <w:rsid w:val="0022074E"/>
    <w:rsid w:val="00220B9F"/>
    <w:rsid w:val="00221131"/>
    <w:rsid w:val="002217ED"/>
    <w:rsid w:val="00221B35"/>
    <w:rsid w:val="00222FC0"/>
    <w:rsid w:val="00223235"/>
    <w:rsid w:val="00224A8F"/>
    <w:rsid w:val="00224D02"/>
    <w:rsid w:val="0022559C"/>
    <w:rsid w:val="002256E5"/>
    <w:rsid w:val="002265AE"/>
    <w:rsid w:val="002270EC"/>
    <w:rsid w:val="00227E3F"/>
    <w:rsid w:val="00230E9C"/>
    <w:rsid w:val="0023126E"/>
    <w:rsid w:val="00231483"/>
    <w:rsid w:val="00231AD3"/>
    <w:rsid w:val="00231C5F"/>
    <w:rsid w:val="002323F0"/>
    <w:rsid w:val="0023248A"/>
    <w:rsid w:val="00232F5E"/>
    <w:rsid w:val="00232FD5"/>
    <w:rsid w:val="00234323"/>
    <w:rsid w:val="00234ED6"/>
    <w:rsid w:val="00234EF9"/>
    <w:rsid w:val="00235468"/>
    <w:rsid w:val="0023559A"/>
    <w:rsid w:val="00235FE4"/>
    <w:rsid w:val="0023644C"/>
    <w:rsid w:val="00236A17"/>
    <w:rsid w:val="0024180A"/>
    <w:rsid w:val="00241BCC"/>
    <w:rsid w:val="00241FB4"/>
    <w:rsid w:val="00242076"/>
    <w:rsid w:val="00242C30"/>
    <w:rsid w:val="00244343"/>
    <w:rsid w:val="002444C4"/>
    <w:rsid w:val="002447DD"/>
    <w:rsid w:val="00245E5B"/>
    <w:rsid w:val="00246455"/>
    <w:rsid w:val="00246A26"/>
    <w:rsid w:val="002475D7"/>
    <w:rsid w:val="00247C82"/>
    <w:rsid w:val="00250CF5"/>
    <w:rsid w:val="0025153E"/>
    <w:rsid w:val="00251813"/>
    <w:rsid w:val="00251BFF"/>
    <w:rsid w:val="00251E1C"/>
    <w:rsid w:val="002558E7"/>
    <w:rsid w:val="00256534"/>
    <w:rsid w:val="002569C5"/>
    <w:rsid w:val="00256D22"/>
    <w:rsid w:val="0025760E"/>
    <w:rsid w:val="0026123D"/>
    <w:rsid w:val="002614E7"/>
    <w:rsid w:val="00261B61"/>
    <w:rsid w:val="00261E3E"/>
    <w:rsid w:val="00263797"/>
    <w:rsid w:val="00264711"/>
    <w:rsid w:val="00264B07"/>
    <w:rsid w:val="00264C29"/>
    <w:rsid w:val="00264C7D"/>
    <w:rsid w:val="00265763"/>
    <w:rsid w:val="00265C7A"/>
    <w:rsid w:val="00265CB5"/>
    <w:rsid w:val="00266C78"/>
    <w:rsid w:val="00267AF0"/>
    <w:rsid w:val="00267BBD"/>
    <w:rsid w:val="00270D34"/>
    <w:rsid w:val="0027113F"/>
    <w:rsid w:val="00271492"/>
    <w:rsid w:val="00271AF3"/>
    <w:rsid w:val="0027265A"/>
    <w:rsid w:val="002735C1"/>
    <w:rsid w:val="00274339"/>
    <w:rsid w:val="002752A2"/>
    <w:rsid w:val="00275B60"/>
    <w:rsid w:val="002766D8"/>
    <w:rsid w:val="002770A3"/>
    <w:rsid w:val="00280440"/>
    <w:rsid w:val="002804D6"/>
    <w:rsid w:val="00281CAE"/>
    <w:rsid w:val="002820FA"/>
    <w:rsid w:val="00282D0C"/>
    <w:rsid w:val="002835E7"/>
    <w:rsid w:val="00283B71"/>
    <w:rsid w:val="0028498C"/>
    <w:rsid w:val="00284E6A"/>
    <w:rsid w:val="0028526B"/>
    <w:rsid w:val="002853D3"/>
    <w:rsid w:val="00286EAA"/>
    <w:rsid w:val="00287D28"/>
    <w:rsid w:val="00290A3F"/>
    <w:rsid w:val="00290CC5"/>
    <w:rsid w:val="00290DCE"/>
    <w:rsid w:val="00290F01"/>
    <w:rsid w:val="00291640"/>
    <w:rsid w:val="00291E73"/>
    <w:rsid w:val="002929D7"/>
    <w:rsid w:val="00292ACF"/>
    <w:rsid w:val="0029305E"/>
    <w:rsid w:val="002930A8"/>
    <w:rsid w:val="002932BE"/>
    <w:rsid w:val="002935D5"/>
    <w:rsid w:val="0029361C"/>
    <w:rsid w:val="00293F24"/>
    <w:rsid w:val="002951DA"/>
    <w:rsid w:val="002964B2"/>
    <w:rsid w:val="00296AFC"/>
    <w:rsid w:val="00296B68"/>
    <w:rsid w:val="0029742D"/>
    <w:rsid w:val="002978E4"/>
    <w:rsid w:val="002A0CC5"/>
    <w:rsid w:val="002A0E15"/>
    <w:rsid w:val="002A1481"/>
    <w:rsid w:val="002A1779"/>
    <w:rsid w:val="002A19C0"/>
    <w:rsid w:val="002A1FEA"/>
    <w:rsid w:val="002A59DB"/>
    <w:rsid w:val="002A5A33"/>
    <w:rsid w:val="002A5AC1"/>
    <w:rsid w:val="002A632E"/>
    <w:rsid w:val="002A6E02"/>
    <w:rsid w:val="002A7A84"/>
    <w:rsid w:val="002A7CAF"/>
    <w:rsid w:val="002A7D5D"/>
    <w:rsid w:val="002B0592"/>
    <w:rsid w:val="002B1937"/>
    <w:rsid w:val="002B1C5B"/>
    <w:rsid w:val="002B1E19"/>
    <w:rsid w:val="002B3A2F"/>
    <w:rsid w:val="002B3F96"/>
    <w:rsid w:val="002B432A"/>
    <w:rsid w:val="002B6437"/>
    <w:rsid w:val="002B68EB"/>
    <w:rsid w:val="002B7245"/>
    <w:rsid w:val="002B7375"/>
    <w:rsid w:val="002B7489"/>
    <w:rsid w:val="002B74B8"/>
    <w:rsid w:val="002C093B"/>
    <w:rsid w:val="002C0BCB"/>
    <w:rsid w:val="002C0CB2"/>
    <w:rsid w:val="002C2C46"/>
    <w:rsid w:val="002C2EED"/>
    <w:rsid w:val="002C4AA0"/>
    <w:rsid w:val="002C4E3E"/>
    <w:rsid w:val="002C4FA8"/>
    <w:rsid w:val="002C5080"/>
    <w:rsid w:val="002C626A"/>
    <w:rsid w:val="002C6935"/>
    <w:rsid w:val="002C6A54"/>
    <w:rsid w:val="002C6BF7"/>
    <w:rsid w:val="002C754C"/>
    <w:rsid w:val="002D03E4"/>
    <w:rsid w:val="002D0B31"/>
    <w:rsid w:val="002D0C28"/>
    <w:rsid w:val="002D0DA0"/>
    <w:rsid w:val="002D1183"/>
    <w:rsid w:val="002D2BAA"/>
    <w:rsid w:val="002D3700"/>
    <w:rsid w:val="002D4F1D"/>
    <w:rsid w:val="002D4FB1"/>
    <w:rsid w:val="002D5036"/>
    <w:rsid w:val="002D5D74"/>
    <w:rsid w:val="002D6621"/>
    <w:rsid w:val="002D68B1"/>
    <w:rsid w:val="002D68BB"/>
    <w:rsid w:val="002D78D4"/>
    <w:rsid w:val="002D7E42"/>
    <w:rsid w:val="002D7FDC"/>
    <w:rsid w:val="002E037C"/>
    <w:rsid w:val="002E18AC"/>
    <w:rsid w:val="002E1A05"/>
    <w:rsid w:val="002E2065"/>
    <w:rsid w:val="002E2501"/>
    <w:rsid w:val="002E28FA"/>
    <w:rsid w:val="002E3247"/>
    <w:rsid w:val="002E3D9D"/>
    <w:rsid w:val="002E41CB"/>
    <w:rsid w:val="002E51F8"/>
    <w:rsid w:val="002E5FE8"/>
    <w:rsid w:val="002F00A7"/>
    <w:rsid w:val="002F1694"/>
    <w:rsid w:val="002F1FB1"/>
    <w:rsid w:val="002F29B9"/>
    <w:rsid w:val="002F2C36"/>
    <w:rsid w:val="002F2DD5"/>
    <w:rsid w:val="002F34A7"/>
    <w:rsid w:val="002F386A"/>
    <w:rsid w:val="002F3BBB"/>
    <w:rsid w:val="002F4626"/>
    <w:rsid w:val="002F4C5C"/>
    <w:rsid w:val="002F6618"/>
    <w:rsid w:val="002F67D8"/>
    <w:rsid w:val="002F68CA"/>
    <w:rsid w:val="002F6DB6"/>
    <w:rsid w:val="002F72D0"/>
    <w:rsid w:val="002F756E"/>
    <w:rsid w:val="002F7AF5"/>
    <w:rsid w:val="003002AC"/>
    <w:rsid w:val="00300B06"/>
    <w:rsid w:val="00301438"/>
    <w:rsid w:val="00301FAC"/>
    <w:rsid w:val="003021EB"/>
    <w:rsid w:val="003024AF"/>
    <w:rsid w:val="0030263C"/>
    <w:rsid w:val="003027FF"/>
    <w:rsid w:val="00302A60"/>
    <w:rsid w:val="00303214"/>
    <w:rsid w:val="003039E4"/>
    <w:rsid w:val="00303E3F"/>
    <w:rsid w:val="00303F62"/>
    <w:rsid w:val="00304323"/>
    <w:rsid w:val="00304BD4"/>
    <w:rsid w:val="00304E78"/>
    <w:rsid w:val="00304EF6"/>
    <w:rsid w:val="00305009"/>
    <w:rsid w:val="0030574E"/>
    <w:rsid w:val="003059D0"/>
    <w:rsid w:val="00305A24"/>
    <w:rsid w:val="0030634D"/>
    <w:rsid w:val="00306486"/>
    <w:rsid w:val="003069FA"/>
    <w:rsid w:val="00307276"/>
    <w:rsid w:val="00307B22"/>
    <w:rsid w:val="00307B8F"/>
    <w:rsid w:val="00311FF3"/>
    <w:rsid w:val="003122CA"/>
    <w:rsid w:val="00312795"/>
    <w:rsid w:val="00312CC9"/>
    <w:rsid w:val="003135F2"/>
    <w:rsid w:val="00313E40"/>
    <w:rsid w:val="00315443"/>
    <w:rsid w:val="003162A1"/>
    <w:rsid w:val="00316D72"/>
    <w:rsid w:val="003172DD"/>
    <w:rsid w:val="00317A23"/>
    <w:rsid w:val="00317F21"/>
    <w:rsid w:val="00321B87"/>
    <w:rsid w:val="00322AD8"/>
    <w:rsid w:val="00324190"/>
    <w:rsid w:val="0032449C"/>
    <w:rsid w:val="0032457B"/>
    <w:rsid w:val="00324714"/>
    <w:rsid w:val="00324C76"/>
    <w:rsid w:val="00324DCF"/>
    <w:rsid w:val="00325A96"/>
    <w:rsid w:val="00326EE5"/>
    <w:rsid w:val="00327054"/>
    <w:rsid w:val="003275E8"/>
    <w:rsid w:val="003277D3"/>
    <w:rsid w:val="00327B76"/>
    <w:rsid w:val="00327CFD"/>
    <w:rsid w:val="00330993"/>
    <w:rsid w:val="003326A0"/>
    <w:rsid w:val="00334CA7"/>
    <w:rsid w:val="00334E46"/>
    <w:rsid w:val="003356C1"/>
    <w:rsid w:val="00335910"/>
    <w:rsid w:val="00336364"/>
    <w:rsid w:val="0033685F"/>
    <w:rsid w:val="00336B54"/>
    <w:rsid w:val="003374A1"/>
    <w:rsid w:val="00337E80"/>
    <w:rsid w:val="00337EB2"/>
    <w:rsid w:val="00340723"/>
    <w:rsid w:val="00340A25"/>
    <w:rsid w:val="00340E25"/>
    <w:rsid w:val="0034100A"/>
    <w:rsid w:val="00341B8A"/>
    <w:rsid w:val="00343A39"/>
    <w:rsid w:val="00343A5B"/>
    <w:rsid w:val="00344408"/>
    <w:rsid w:val="003445B3"/>
    <w:rsid w:val="003447A8"/>
    <w:rsid w:val="00345800"/>
    <w:rsid w:val="00346366"/>
    <w:rsid w:val="003466BB"/>
    <w:rsid w:val="00347476"/>
    <w:rsid w:val="00350698"/>
    <w:rsid w:val="00350837"/>
    <w:rsid w:val="003510EF"/>
    <w:rsid w:val="00352BA2"/>
    <w:rsid w:val="00353330"/>
    <w:rsid w:val="00353B52"/>
    <w:rsid w:val="0035475B"/>
    <w:rsid w:val="00355701"/>
    <w:rsid w:val="00355AFB"/>
    <w:rsid w:val="00356651"/>
    <w:rsid w:val="003569B3"/>
    <w:rsid w:val="00356E8D"/>
    <w:rsid w:val="00357485"/>
    <w:rsid w:val="003574E7"/>
    <w:rsid w:val="00360490"/>
    <w:rsid w:val="00360C78"/>
    <w:rsid w:val="00361368"/>
    <w:rsid w:val="00362059"/>
    <w:rsid w:val="0036256A"/>
    <w:rsid w:val="00362D3C"/>
    <w:rsid w:val="00362FE2"/>
    <w:rsid w:val="0036439E"/>
    <w:rsid w:val="003649A2"/>
    <w:rsid w:val="00365EED"/>
    <w:rsid w:val="003660F0"/>
    <w:rsid w:val="00366AE1"/>
    <w:rsid w:val="00370A38"/>
    <w:rsid w:val="00371400"/>
    <w:rsid w:val="0037232D"/>
    <w:rsid w:val="00372790"/>
    <w:rsid w:val="003739A0"/>
    <w:rsid w:val="00373A62"/>
    <w:rsid w:val="00373C5F"/>
    <w:rsid w:val="00374387"/>
    <w:rsid w:val="00374A66"/>
    <w:rsid w:val="003751F4"/>
    <w:rsid w:val="003757ED"/>
    <w:rsid w:val="00381981"/>
    <w:rsid w:val="00382366"/>
    <w:rsid w:val="003828EB"/>
    <w:rsid w:val="0038303C"/>
    <w:rsid w:val="00383665"/>
    <w:rsid w:val="003836C4"/>
    <w:rsid w:val="00384109"/>
    <w:rsid w:val="00384F96"/>
    <w:rsid w:val="00385191"/>
    <w:rsid w:val="003859CA"/>
    <w:rsid w:val="0038780F"/>
    <w:rsid w:val="00387D7B"/>
    <w:rsid w:val="00387F33"/>
    <w:rsid w:val="0039021C"/>
    <w:rsid w:val="00390C6D"/>
    <w:rsid w:val="00391AB3"/>
    <w:rsid w:val="00391FA4"/>
    <w:rsid w:val="00392E15"/>
    <w:rsid w:val="003933E9"/>
    <w:rsid w:val="00393597"/>
    <w:rsid w:val="00393992"/>
    <w:rsid w:val="00393EBF"/>
    <w:rsid w:val="0039435E"/>
    <w:rsid w:val="00395BAE"/>
    <w:rsid w:val="00395FAF"/>
    <w:rsid w:val="00396ED3"/>
    <w:rsid w:val="003971D2"/>
    <w:rsid w:val="00397E75"/>
    <w:rsid w:val="003A0DC5"/>
    <w:rsid w:val="003A0F24"/>
    <w:rsid w:val="003A1B55"/>
    <w:rsid w:val="003A3243"/>
    <w:rsid w:val="003A44ED"/>
    <w:rsid w:val="003A5F13"/>
    <w:rsid w:val="003A6833"/>
    <w:rsid w:val="003B0555"/>
    <w:rsid w:val="003B0FCB"/>
    <w:rsid w:val="003B1173"/>
    <w:rsid w:val="003B1F0C"/>
    <w:rsid w:val="003B2133"/>
    <w:rsid w:val="003B2748"/>
    <w:rsid w:val="003B27CF"/>
    <w:rsid w:val="003B2A98"/>
    <w:rsid w:val="003B2AA8"/>
    <w:rsid w:val="003B3411"/>
    <w:rsid w:val="003B4050"/>
    <w:rsid w:val="003B4E96"/>
    <w:rsid w:val="003B53DD"/>
    <w:rsid w:val="003B6185"/>
    <w:rsid w:val="003B6C41"/>
    <w:rsid w:val="003B7485"/>
    <w:rsid w:val="003B7513"/>
    <w:rsid w:val="003B7CCD"/>
    <w:rsid w:val="003B7D4E"/>
    <w:rsid w:val="003C0107"/>
    <w:rsid w:val="003C0130"/>
    <w:rsid w:val="003C0240"/>
    <w:rsid w:val="003C0FAA"/>
    <w:rsid w:val="003C1155"/>
    <w:rsid w:val="003C162B"/>
    <w:rsid w:val="003C1F9F"/>
    <w:rsid w:val="003C4551"/>
    <w:rsid w:val="003C47F0"/>
    <w:rsid w:val="003C4F49"/>
    <w:rsid w:val="003C549C"/>
    <w:rsid w:val="003C6257"/>
    <w:rsid w:val="003C7391"/>
    <w:rsid w:val="003C73C4"/>
    <w:rsid w:val="003C78A9"/>
    <w:rsid w:val="003D169B"/>
    <w:rsid w:val="003D23FE"/>
    <w:rsid w:val="003D29D8"/>
    <w:rsid w:val="003D2B17"/>
    <w:rsid w:val="003D2CD5"/>
    <w:rsid w:val="003D3BC9"/>
    <w:rsid w:val="003D3C01"/>
    <w:rsid w:val="003D3F45"/>
    <w:rsid w:val="003D45CD"/>
    <w:rsid w:val="003D527B"/>
    <w:rsid w:val="003D65BE"/>
    <w:rsid w:val="003D66B0"/>
    <w:rsid w:val="003D6EF0"/>
    <w:rsid w:val="003D72F8"/>
    <w:rsid w:val="003D78DD"/>
    <w:rsid w:val="003D7A77"/>
    <w:rsid w:val="003D7DD2"/>
    <w:rsid w:val="003E26D0"/>
    <w:rsid w:val="003E3493"/>
    <w:rsid w:val="003E4019"/>
    <w:rsid w:val="003E413F"/>
    <w:rsid w:val="003E464E"/>
    <w:rsid w:val="003E57CE"/>
    <w:rsid w:val="003E6F77"/>
    <w:rsid w:val="003E73DE"/>
    <w:rsid w:val="003E75AE"/>
    <w:rsid w:val="003E799C"/>
    <w:rsid w:val="003E7FB8"/>
    <w:rsid w:val="003F031C"/>
    <w:rsid w:val="003F1CF1"/>
    <w:rsid w:val="003F1FA5"/>
    <w:rsid w:val="003F2B6D"/>
    <w:rsid w:val="003F3665"/>
    <w:rsid w:val="003F3BD4"/>
    <w:rsid w:val="003F3C02"/>
    <w:rsid w:val="003F3E01"/>
    <w:rsid w:val="003F4181"/>
    <w:rsid w:val="003F4942"/>
    <w:rsid w:val="003F4CD9"/>
    <w:rsid w:val="003F57DC"/>
    <w:rsid w:val="003F63E4"/>
    <w:rsid w:val="003F6AC8"/>
    <w:rsid w:val="003F6E59"/>
    <w:rsid w:val="0040071D"/>
    <w:rsid w:val="00401183"/>
    <w:rsid w:val="00401434"/>
    <w:rsid w:val="00401F52"/>
    <w:rsid w:val="004023B2"/>
    <w:rsid w:val="00402C11"/>
    <w:rsid w:val="00404D54"/>
    <w:rsid w:val="00405DD7"/>
    <w:rsid w:val="004060B2"/>
    <w:rsid w:val="0040657C"/>
    <w:rsid w:val="00406670"/>
    <w:rsid w:val="00406EAB"/>
    <w:rsid w:val="00406FAA"/>
    <w:rsid w:val="004075B8"/>
    <w:rsid w:val="004076C1"/>
    <w:rsid w:val="00411849"/>
    <w:rsid w:val="0041286D"/>
    <w:rsid w:val="00412943"/>
    <w:rsid w:val="00413B05"/>
    <w:rsid w:val="00413C4F"/>
    <w:rsid w:val="00414387"/>
    <w:rsid w:val="0041549E"/>
    <w:rsid w:val="00415789"/>
    <w:rsid w:val="00415843"/>
    <w:rsid w:val="00415E12"/>
    <w:rsid w:val="00416022"/>
    <w:rsid w:val="0041681B"/>
    <w:rsid w:val="00416B79"/>
    <w:rsid w:val="00416D95"/>
    <w:rsid w:val="00416E0C"/>
    <w:rsid w:val="004177E7"/>
    <w:rsid w:val="00417F82"/>
    <w:rsid w:val="00420E85"/>
    <w:rsid w:val="00421425"/>
    <w:rsid w:val="00421E3A"/>
    <w:rsid w:val="004222F1"/>
    <w:rsid w:val="0042230A"/>
    <w:rsid w:val="0042439E"/>
    <w:rsid w:val="004245E2"/>
    <w:rsid w:val="00424FFF"/>
    <w:rsid w:val="004251BF"/>
    <w:rsid w:val="00425237"/>
    <w:rsid w:val="004260F6"/>
    <w:rsid w:val="00426249"/>
    <w:rsid w:val="00426275"/>
    <w:rsid w:val="00426648"/>
    <w:rsid w:val="00426685"/>
    <w:rsid w:val="00426B88"/>
    <w:rsid w:val="00427400"/>
    <w:rsid w:val="0042768D"/>
    <w:rsid w:val="00427749"/>
    <w:rsid w:val="00430A63"/>
    <w:rsid w:val="00430A86"/>
    <w:rsid w:val="004310CF"/>
    <w:rsid w:val="00431BB2"/>
    <w:rsid w:val="00432240"/>
    <w:rsid w:val="00432757"/>
    <w:rsid w:val="00432BD5"/>
    <w:rsid w:val="00433871"/>
    <w:rsid w:val="0043482C"/>
    <w:rsid w:val="00434EBE"/>
    <w:rsid w:val="004353C1"/>
    <w:rsid w:val="0043596E"/>
    <w:rsid w:val="004362A8"/>
    <w:rsid w:val="00436739"/>
    <w:rsid w:val="00436A8C"/>
    <w:rsid w:val="00436CAD"/>
    <w:rsid w:val="0043715F"/>
    <w:rsid w:val="004372B4"/>
    <w:rsid w:val="0043760C"/>
    <w:rsid w:val="00437681"/>
    <w:rsid w:val="00440082"/>
    <w:rsid w:val="00440AC9"/>
    <w:rsid w:val="00440D19"/>
    <w:rsid w:val="00441089"/>
    <w:rsid w:val="004413CC"/>
    <w:rsid w:val="00442363"/>
    <w:rsid w:val="0044246A"/>
    <w:rsid w:val="004429C9"/>
    <w:rsid w:val="00442C4E"/>
    <w:rsid w:val="004442D9"/>
    <w:rsid w:val="00445A2A"/>
    <w:rsid w:val="00445FD6"/>
    <w:rsid w:val="00446538"/>
    <w:rsid w:val="00447601"/>
    <w:rsid w:val="00447927"/>
    <w:rsid w:val="00447A26"/>
    <w:rsid w:val="0045008C"/>
    <w:rsid w:val="00450352"/>
    <w:rsid w:val="00450422"/>
    <w:rsid w:val="00450B1E"/>
    <w:rsid w:val="00450D35"/>
    <w:rsid w:val="00451C42"/>
    <w:rsid w:val="00451D95"/>
    <w:rsid w:val="00453525"/>
    <w:rsid w:val="00453567"/>
    <w:rsid w:val="00453DC1"/>
    <w:rsid w:val="00453DE7"/>
    <w:rsid w:val="00454029"/>
    <w:rsid w:val="00454600"/>
    <w:rsid w:val="00455C83"/>
    <w:rsid w:val="004561EE"/>
    <w:rsid w:val="00456496"/>
    <w:rsid w:val="0045685A"/>
    <w:rsid w:val="00460636"/>
    <w:rsid w:val="0046162C"/>
    <w:rsid w:val="00461A29"/>
    <w:rsid w:val="00462972"/>
    <w:rsid w:val="0046365F"/>
    <w:rsid w:val="00464071"/>
    <w:rsid w:val="004640BB"/>
    <w:rsid w:val="00465733"/>
    <w:rsid w:val="004663BB"/>
    <w:rsid w:val="0047087C"/>
    <w:rsid w:val="00470DF0"/>
    <w:rsid w:val="0047147B"/>
    <w:rsid w:val="00471856"/>
    <w:rsid w:val="00471A93"/>
    <w:rsid w:val="0047256C"/>
    <w:rsid w:val="00472E28"/>
    <w:rsid w:val="00474164"/>
    <w:rsid w:val="00474E61"/>
    <w:rsid w:val="004755EB"/>
    <w:rsid w:val="004772B1"/>
    <w:rsid w:val="00477EC5"/>
    <w:rsid w:val="00480D13"/>
    <w:rsid w:val="00482AF2"/>
    <w:rsid w:val="00482C14"/>
    <w:rsid w:val="00484B28"/>
    <w:rsid w:val="00485EA8"/>
    <w:rsid w:val="004860DF"/>
    <w:rsid w:val="00487DDF"/>
    <w:rsid w:val="00490B2B"/>
    <w:rsid w:val="0049118C"/>
    <w:rsid w:val="00491366"/>
    <w:rsid w:val="0049166B"/>
    <w:rsid w:val="004923C2"/>
    <w:rsid w:val="00492AAB"/>
    <w:rsid w:val="00493C01"/>
    <w:rsid w:val="00494D99"/>
    <w:rsid w:val="0049599A"/>
    <w:rsid w:val="00495D93"/>
    <w:rsid w:val="00496551"/>
    <w:rsid w:val="00496CE8"/>
    <w:rsid w:val="00497400"/>
    <w:rsid w:val="0049751D"/>
    <w:rsid w:val="004A0D88"/>
    <w:rsid w:val="004A2050"/>
    <w:rsid w:val="004A355A"/>
    <w:rsid w:val="004A40EE"/>
    <w:rsid w:val="004A42C1"/>
    <w:rsid w:val="004A4585"/>
    <w:rsid w:val="004A4F39"/>
    <w:rsid w:val="004A6B80"/>
    <w:rsid w:val="004A7014"/>
    <w:rsid w:val="004A7133"/>
    <w:rsid w:val="004A719C"/>
    <w:rsid w:val="004A7533"/>
    <w:rsid w:val="004A76DE"/>
    <w:rsid w:val="004A7A4D"/>
    <w:rsid w:val="004A7C5C"/>
    <w:rsid w:val="004A7E2A"/>
    <w:rsid w:val="004B0538"/>
    <w:rsid w:val="004B05F3"/>
    <w:rsid w:val="004B0782"/>
    <w:rsid w:val="004B0BC0"/>
    <w:rsid w:val="004B1876"/>
    <w:rsid w:val="004B1F43"/>
    <w:rsid w:val="004B2037"/>
    <w:rsid w:val="004B21D7"/>
    <w:rsid w:val="004B2226"/>
    <w:rsid w:val="004B24A3"/>
    <w:rsid w:val="004B3DBF"/>
    <w:rsid w:val="004B5514"/>
    <w:rsid w:val="004B5845"/>
    <w:rsid w:val="004B66F8"/>
    <w:rsid w:val="004B698A"/>
    <w:rsid w:val="004B6E07"/>
    <w:rsid w:val="004C0B91"/>
    <w:rsid w:val="004C2489"/>
    <w:rsid w:val="004C274C"/>
    <w:rsid w:val="004C4270"/>
    <w:rsid w:val="004C4AC8"/>
    <w:rsid w:val="004C5315"/>
    <w:rsid w:val="004C5BF7"/>
    <w:rsid w:val="004C6DDE"/>
    <w:rsid w:val="004D0926"/>
    <w:rsid w:val="004D1D91"/>
    <w:rsid w:val="004D24B5"/>
    <w:rsid w:val="004D2805"/>
    <w:rsid w:val="004D30C5"/>
    <w:rsid w:val="004D37F6"/>
    <w:rsid w:val="004D381A"/>
    <w:rsid w:val="004D42DB"/>
    <w:rsid w:val="004D4DE4"/>
    <w:rsid w:val="004D4EDA"/>
    <w:rsid w:val="004D5A97"/>
    <w:rsid w:val="004D661B"/>
    <w:rsid w:val="004D71BD"/>
    <w:rsid w:val="004E116E"/>
    <w:rsid w:val="004E2F1A"/>
    <w:rsid w:val="004E3E88"/>
    <w:rsid w:val="004E4AFD"/>
    <w:rsid w:val="004E4E22"/>
    <w:rsid w:val="004E6164"/>
    <w:rsid w:val="004E651E"/>
    <w:rsid w:val="004E7957"/>
    <w:rsid w:val="004F072A"/>
    <w:rsid w:val="004F09A0"/>
    <w:rsid w:val="004F1D70"/>
    <w:rsid w:val="004F3067"/>
    <w:rsid w:val="004F4922"/>
    <w:rsid w:val="004F58DF"/>
    <w:rsid w:val="004F75BA"/>
    <w:rsid w:val="004F7AA8"/>
    <w:rsid w:val="00500F03"/>
    <w:rsid w:val="00501250"/>
    <w:rsid w:val="00501685"/>
    <w:rsid w:val="00502391"/>
    <w:rsid w:val="00502466"/>
    <w:rsid w:val="00502AF1"/>
    <w:rsid w:val="00503010"/>
    <w:rsid w:val="00506480"/>
    <w:rsid w:val="005108EB"/>
    <w:rsid w:val="005115AB"/>
    <w:rsid w:val="005117B6"/>
    <w:rsid w:val="00511BA4"/>
    <w:rsid w:val="00512920"/>
    <w:rsid w:val="0051335C"/>
    <w:rsid w:val="005136E7"/>
    <w:rsid w:val="00514073"/>
    <w:rsid w:val="00514D14"/>
    <w:rsid w:val="00515460"/>
    <w:rsid w:val="00515851"/>
    <w:rsid w:val="00515FB7"/>
    <w:rsid w:val="005162B0"/>
    <w:rsid w:val="0051746E"/>
    <w:rsid w:val="0051748E"/>
    <w:rsid w:val="0051762D"/>
    <w:rsid w:val="005176CE"/>
    <w:rsid w:val="005208F8"/>
    <w:rsid w:val="00521AE4"/>
    <w:rsid w:val="005228F6"/>
    <w:rsid w:val="00522BEA"/>
    <w:rsid w:val="00522FAE"/>
    <w:rsid w:val="00523316"/>
    <w:rsid w:val="00523342"/>
    <w:rsid w:val="005241BC"/>
    <w:rsid w:val="005242C0"/>
    <w:rsid w:val="00524519"/>
    <w:rsid w:val="0052490E"/>
    <w:rsid w:val="00525471"/>
    <w:rsid w:val="00526339"/>
    <w:rsid w:val="00526340"/>
    <w:rsid w:val="00526B64"/>
    <w:rsid w:val="00527A4E"/>
    <w:rsid w:val="00527BB9"/>
    <w:rsid w:val="00530F18"/>
    <w:rsid w:val="005311D5"/>
    <w:rsid w:val="00532948"/>
    <w:rsid w:val="00532AD5"/>
    <w:rsid w:val="00532CDF"/>
    <w:rsid w:val="00533D48"/>
    <w:rsid w:val="00534111"/>
    <w:rsid w:val="00534117"/>
    <w:rsid w:val="00534324"/>
    <w:rsid w:val="005347CE"/>
    <w:rsid w:val="00535650"/>
    <w:rsid w:val="00536D84"/>
    <w:rsid w:val="005372A6"/>
    <w:rsid w:val="005377B4"/>
    <w:rsid w:val="0053789F"/>
    <w:rsid w:val="00541DE8"/>
    <w:rsid w:val="00541FEA"/>
    <w:rsid w:val="0054455B"/>
    <w:rsid w:val="00545748"/>
    <w:rsid w:val="00545F71"/>
    <w:rsid w:val="00547673"/>
    <w:rsid w:val="005477B4"/>
    <w:rsid w:val="005479C7"/>
    <w:rsid w:val="00547CD4"/>
    <w:rsid w:val="00550C4A"/>
    <w:rsid w:val="00551E63"/>
    <w:rsid w:val="00552849"/>
    <w:rsid w:val="00552C39"/>
    <w:rsid w:val="00552F9E"/>
    <w:rsid w:val="005532C0"/>
    <w:rsid w:val="00554134"/>
    <w:rsid w:val="00554162"/>
    <w:rsid w:val="005547C0"/>
    <w:rsid w:val="00554ABB"/>
    <w:rsid w:val="00555B84"/>
    <w:rsid w:val="00555E19"/>
    <w:rsid w:val="005561AF"/>
    <w:rsid w:val="00556322"/>
    <w:rsid w:val="00560419"/>
    <w:rsid w:val="005606A0"/>
    <w:rsid w:val="005609BC"/>
    <w:rsid w:val="0056130F"/>
    <w:rsid w:val="00561E49"/>
    <w:rsid w:val="005628D1"/>
    <w:rsid w:val="00562EDC"/>
    <w:rsid w:val="005656F0"/>
    <w:rsid w:val="0056629A"/>
    <w:rsid w:val="0056639A"/>
    <w:rsid w:val="0056660D"/>
    <w:rsid w:val="00566A99"/>
    <w:rsid w:val="00566C94"/>
    <w:rsid w:val="0056707D"/>
    <w:rsid w:val="005705DB"/>
    <w:rsid w:val="0057155F"/>
    <w:rsid w:val="00571B08"/>
    <w:rsid w:val="00571D15"/>
    <w:rsid w:val="00571D87"/>
    <w:rsid w:val="00572D18"/>
    <w:rsid w:val="00573016"/>
    <w:rsid w:val="005734F4"/>
    <w:rsid w:val="005738E4"/>
    <w:rsid w:val="00573989"/>
    <w:rsid w:val="00573EDD"/>
    <w:rsid w:val="00573FEC"/>
    <w:rsid w:val="0057652E"/>
    <w:rsid w:val="00576D22"/>
    <w:rsid w:val="00577095"/>
    <w:rsid w:val="005770B0"/>
    <w:rsid w:val="005778DF"/>
    <w:rsid w:val="0058033B"/>
    <w:rsid w:val="00580528"/>
    <w:rsid w:val="00580F58"/>
    <w:rsid w:val="00581315"/>
    <w:rsid w:val="005815EE"/>
    <w:rsid w:val="005817DD"/>
    <w:rsid w:val="005818ED"/>
    <w:rsid w:val="005820AC"/>
    <w:rsid w:val="00582495"/>
    <w:rsid w:val="0058287E"/>
    <w:rsid w:val="005835DE"/>
    <w:rsid w:val="005838D2"/>
    <w:rsid w:val="00583BD6"/>
    <w:rsid w:val="00584318"/>
    <w:rsid w:val="005844E7"/>
    <w:rsid w:val="0058593D"/>
    <w:rsid w:val="00585A20"/>
    <w:rsid w:val="0058631F"/>
    <w:rsid w:val="00586505"/>
    <w:rsid w:val="005868DA"/>
    <w:rsid w:val="0058722A"/>
    <w:rsid w:val="0058790C"/>
    <w:rsid w:val="005879CB"/>
    <w:rsid w:val="00590369"/>
    <w:rsid w:val="00590422"/>
    <w:rsid w:val="00590780"/>
    <w:rsid w:val="00590CD8"/>
    <w:rsid w:val="00591365"/>
    <w:rsid w:val="00591AAE"/>
    <w:rsid w:val="00593530"/>
    <w:rsid w:val="00593E26"/>
    <w:rsid w:val="00593F3E"/>
    <w:rsid w:val="0059405C"/>
    <w:rsid w:val="005947FF"/>
    <w:rsid w:val="00595E7E"/>
    <w:rsid w:val="005961E6"/>
    <w:rsid w:val="0059642A"/>
    <w:rsid w:val="00596B59"/>
    <w:rsid w:val="00597047"/>
    <w:rsid w:val="00597553"/>
    <w:rsid w:val="005A05F1"/>
    <w:rsid w:val="005A0919"/>
    <w:rsid w:val="005A0FF4"/>
    <w:rsid w:val="005A18B6"/>
    <w:rsid w:val="005A2110"/>
    <w:rsid w:val="005A2433"/>
    <w:rsid w:val="005A30F5"/>
    <w:rsid w:val="005A3781"/>
    <w:rsid w:val="005A3BBE"/>
    <w:rsid w:val="005A3E5B"/>
    <w:rsid w:val="005A4586"/>
    <w:rsid w:val="005A7AEF"/>
    <w:rsid w:val="005B0266"/>
    <w:rsid w:val="005B0791"/>
    <w:rsid w:val="005B0814"/>
    <w:rsid w:val="005B089E"/>
    <w:rsid w:val="005B0905"/>
    <w:rsid w:val="005B1266"/>
    <w:rsid w:val="005B15E7"/>
    <w:rsid w:val="005B213C"/>
    <w:rsid w:val="005B230E"/>
    <w:rsid w:val="005B2973"/>
    <w:rsid w:val="005B2E76"/>
    <w:rsid w:val="005B37AD"/>
    <w:rsid w:val="005B38E4"/>
    <w:rsid w:val="005B6FC4"/>
    <w:rsid w:val="005B79C2"/>
    <w:rsid w:val="005C0E4E"/>
    <w:rsid w:val="005C1696"/>
    <w:rsid w:val="005C1C55"/>
    <w:rsid w:val="005C24B1"/>
    <w:rsid w:val="005C29C0"/>
    <w:rsid w:val="005C2CF0"/>
    <w:rsid w:val="005C2D55"/>
    <w:rsid w:val="005C39FB"/>
    <w:rsid w:val="005C4195"/>
    <w:rsid w:val="005C41C0"/>
    <w:rsid w:val="005C576D"/>
    <w:rsid w:val="005C6521"/>
    <w:rsid w:val="005D09EB"/>
    <w:rsid w:val="005D103C"/>
    <w:rsid w:val="005D25D3"/>
    <w:rsid w:val="005D2611"/>
    <w:rsid w:val="005D4240"/>
    <w:rsid w:val="005D546D"/>
    <w:rsid w:val="005D5E2F"/>
    <w:rsid w:val="005D644E"/>
    <w:rsid w:val="005D674E"/>
    <w:rsid w:val="005D6E4D"/>
    <w:rsid w:val="005D723A"/>
    <w:rsid w:val="005D76E8"/>
    <w:rsid w:val="005D7A8E"/>
    <w:rsid w:val="005E0CD5"/>
    <w:rsid w:val="005E3B89"/>
    <w:rsid w:val="005E3EF5"/>
    <w:rsid w:val="005E481F"/>
    <w:rsid w:val="005F04BD"/>
    <w:rsid w:val="005F124D"/>
    <w:rsid w:val="005F1A7A"/>
    <w:rsid w:val="005F2CDF"/>
    <w:rsid w:val="005F3CA5"/>
    <w:rsid w:val="005F3D55"/>
    <w:rsid w:val="005F3D75"/>
    <w:rsid w:val="005F5584"/>
    <w:rsid w:val="005F5622"/>
    <w:rsid w:val="005F66EA"/>
    <w:rsid w:val="005F679D"/>
    <w:rsid w:val="005F73C6"/>
    <w:rsid w:val="006016DE"/>
    <w:rsid w:val="00601E00"/>
    <w:rsid w:val="00604416"/>
    <w:rsid w:val="0060510B"/>
    <w:rsid w:val="0060558A"/>
    <w:rsid w:val="00605BA9"/>
    <w:rsid w:val="006061CA"/>
    <w:rsid w:val="0060623D"/>
    <w:rsid w:val="006069B4"/>
    <w:rsid w:val="00607775"/>
    <w:rsid w:val="00610045"/>
    <w:rsid w:val="00610053"/>
    <w:rsid w:val="00610776"/>
    <w:rsid w:val="006110D1"/>
    <w:rsid w:val="006111BD"/>
    <w:rsid w:val="00613837"/>
    <w:rsid w:val="00615609"/>
    <w:rsid w:val="00616363"/>
    <w:rsid w:val="00616786"/>
    <w:rsid w:val="00617A41"/>
    <w:rsid w:val="00617B94"/>
    <w:rsid w:val="0062094A"/>
    <w:rsid w:val="006218AD"/>
    <w:rsid w:val="00622818"/>
    <w:rsid w:val="00623CD3"/>
    <w:rsid w:val="00623D14"/>
    <w:rsid w:val="0062493D"/>
    <w:rsid w:val="00624BFC"/>
    <w:rsid w:val="00625020"/>
    <w:rsid w:val="00625A5B"/>
    <w:rsid w:val="00626186"/>
    <w:rsid w:val="0062682C"/>
    <w:rsid w:val="00626A8F"/>
    <w:rsid w:val="0062772D"/>
    <w:rsid w:val="0063043B"/>
    <w:rsid w:val="006304B2"/>
    <w:rsid w:val="006304E1"/>
    <w:rsid w:val="00631538"/>
    <w:rsid w:val="00631EEB"/>
    <w:rsid w:val="00632E3B"/>
    <w:rsid w:val="006331CF"/>
    <w:rsid w:val="00633E3C"/>
    <w:rsid w:val="00634BF0"/>
    <w:rsid w:val="00634EA8"/>
    <w:rsid w:val="00636645"/>
    <w:rsid w:val="00636866"/>
    <w:rsid w:val="00637379"/>
    <w:rsid w:val="006377D2"/>
    <w:rsid w:val="006401FC"/>
    <w:rsid w:val="006408E5"/>
    <w:rsid w:val="00641641"/>
    <w:rsid w:val="00642077"/>
    <w:rsid w:val="00642415"/>
    <w:rsid w:val="006424C3"/>
    <w:rsid w:val="00642584"/>
    <w:rsid w:val="00642F65"/>
    <w:rsid w:val="006432E1"/>
    <w:rsid w:val="00644687"/>
    <w:rsid w:val="00645B33"/>
    <w:rsid w:val="0064748C"/>
    <w:rsid w:val="00647F07"/>
    <w:rsid w:val="006504AD"/>
    <w:rsid w:val="006516DB"/>
    <w:rsid w:val="0065193D"/>
    <w:rsid w:val="00652C67"/>
    <w:rsid w:val="0065409F"/>
    <w:rsid w:val="00654F1A"/>
    <w:rsid w:val="00655F6A"/>
    <w:rsid w:val="00656022"/>
    <w:rsid w:val="006565C0"/>
    <w:rsid w:val="00656DCF"/>
    <w:rsid w:val="006576F7"/>
    <w:rsid w:val="00657A87"/>
    <w:rsid w:val="00660307"/>
    <w:rsid w:val="006604B7"/>
    <w:rsid w:val="00660985"/>
    <w:rsid w:val="006609E3"/>
    <w:rsid w:val="00660CAB"/>
    <w:rsid w:val="006616AC"/>
    <w:rsid w:val="0066197A"/>
    <w:rsid w:val="00661AA8"/>
    <w:rsid w:val="00663218"/>
    <w:rsid w:val="00663F8D"/>
    <w:rsid w:val="00664917"/>
    <w:rsid w:val="00665201"/>
    <w:rsid w:val="0066601F"/>
    <w:rsid w:val="0066604E"/>
    <w:rsid w:val="00666B02"/>
    <w:rsid w:val="00666C62"/>
    <w:rsid w:val="0066776D"/>
    <w:rsid w:val="00671F30"/>
    <w:rsid w:val="006731D2"/>
    <w:rsid w:val="006739DB"/>
    <w:rsid w:val="00673C54"/>
    <w:rsid w:val="00673CE5"/>
    <w:rsid w:val="0067566A"/>
    <w:rsid w:val="00675791"/>
    <w:rsid w:val="006761DA"/>
    <w:rsid w:val="006765BF"/>
    <w:rsid w:val="00676906"/>
    <w:rsid w:val="0067699B"/>
    <w:rsid w:val="00676B11"/>
    <w:rsid w:val="00677735"/>
    <w:rsid w:val="00677817"/>
    <w:rsid w:val="00677848"/>
    <w:rsid w:val="0068066F"/>
    <w:rsid w:val="00680804"/>
    <w:rsid w:val="00681D1D"/>
    <w:rsid w:val="006820A1"/>
    <w:rsid w:val="00683D98"/>
    <w:rsid w:val="0068504A"/>
    <w:rsid w:val="0068507C"/>
    <w:rsid w:val="006878E7"/>
    <w:rsid w:val="00690226"/>
    <w:rsid w:val="006903CC"/>
    <w:rsid w:val="00692B64"/>
    <w:rsid w:val="00694004"/>
    <w:rsid w:val="006942E8"/>
    <w:rsid w:val="00694911"/>
    <w:rsid w:val="00694B84"/>
    <w:rsid w:val="00694E18"/>
    <w:rsid w:val="00695362"/>
    <w:rsid w:val="00695D46"/>
    <w:rsid w:val="0069793B"/>
    <w:rsid w:val="006A0271"/>
    <w:rsid w:val="006A0F09"/>
    <w:rsid w:val="006A1113"/>
    <w:rsid w:val="006A1D22"/>
    <w:rsid w:val="006A1DF5"/>
    <w:rsid w:val="006A2A58"/>
    <w:rsid w:val="006A417D"/>
    <w:rsid w:val="006A6642"/>
    <w:rsid w:val="006A67F5"/>
    <w:rsid w:val="006A7268"/>
    <w:rsid w:val="006A73BF"/>
    <w:rsid w:val="006B0CF8"/>
    <w:rsid w:val="006B13D5"/>
    <w:rsid w:val="006B218E"/>
    <w:rsid w:val="006B2524"/>
    <w:rsid w:val="006B2B85"/>
    <w:rsid w:val="006B3AB9"/>
    <w:rsid w:val="006B456F"/>
    <w:rsid w:val="006B4E8F"/>
    <w:rsid w:val="006B52F4"/>
    <w:rsid w:val="006B633B"/>
    <w:rsid w:val="006B6B2C"/>
    <w:rsid w:val="006B71AC"/>
    <w:rsid w:val="006B7398"/>
    <w:rsid w:val="006B7962"/>
    <w:rsid w:val="006B7D14"/>
    <w:rsid w:val="006C0533"/>
    <w:rsid w:val="006C0A3E"/>
    <w:rsid w:val="006C13C1"/>
    <w:rsid w:val="006C2952"/>
    <w:rsid w:val="006C2FD4"/>
    <w:rsid w:val="006C344A"/>
    <w:rsid w:val="006C4012"/>
    <w:rsid w:val="006C4AAD"/>
    <w:rsid w:val="006C4FFF"/>
    <w:rsid w:val="006C51A3"/>
    <w:rsid w:val="006C5AA3"/>
    <w:rsid w:val="006C5EE2"/>
    <w:rsid w:val="006C62DE"/>
    <w:rsid w:val="006C6495"/>
    <w:rsid w:val="006C71DF"/>
    <w:rsid w:val="006C77CE"/>
    <w:rsid w:val="006C7D9D"/>
    <w:rsid w:val="006D1821"/>
    <w:rsid w:val="006D291B"/>
    <w:rsid w:val="006D3C1E"/>
    <w:rsid w:val="006D3CB1"/>
    <w:rsid w:val="006D3EC5"/>
    <w:rsid w:val="006D3F91"/>
    <w:rsid w:val="006D450F"/>
    <w:rsid w:val="006D46F9"/>
    <w:rsid w:val="006D4D41"/>
    <w:rsid w:val="006D508D"/>
    <w:rsid w:val="006D5589"/>
    <w:rsid w:val="006D5ADD"/>
    <w:rsid w:val="006D65AF"/>
    <w:rsid w:val="006D6897"/>
    <w:rsid w:val="006D6D4D"/>
    <w:rsid w:val="006E0598"/>
    <w:rsid w:val="006E10C6"/>
    <w:rsid w:val="006E25C7"/>
    <w:rsid w:val="006E2663"/>
    <w:rsid w:val="006E341F"/>
    <w:rsid w:val="006E3480"/>
    <w:rsid w:val="006E3FC9"/>
    <w:rsid w:val="006E4FD3"/>
    <w:rsid w:val="006E50EB"/>
    <w:rsid w:val="006E60F6"/>
    <w:rsid w:val="006E6BD1"/>
    <w:rsid w:val="006E6EC8"/>
    <w:rsid w:val="006E6FEE"/>
    <w:rsid w:val="006E7DCB"/>
    <w:rsid w:val="006F28D6"/>
    <w:rsid w:val="006F29F3"/>
    <w:rsid w:val="006F410D"/>
    <w:rsid w:val="006F43DD"/>
    <w:rsid w:val="006F45A6"/>
    <w:rsid w:val="006F62F2"/>
    <w:rsid w:val="006F70C4"/>
    <w:rsid w:val="006F71DA"/>
    <w:rsid w:val="006F7412"/>
    <w:rsid w:val="0070001F"/>
    <w:rsid w:val="007001AC"/>
    <w:rsid w:val="00701F1D"/>
    <w:rsid w:val="00702850"/>
    <w:rsid w:val="00702886"/>
    <w:rsid w:val="00703DF1"/>
    <w:rsid w:val="00704052"/>
    <w:rsid w:val="00704B57"/>
    <w:rsid w:val="00704BC4"/>
    <w:rsid w:val="00705235"/>
    <w:rsid w:val="0070528D"/>
    <w:rsid w:val="0070581E"/>
    <w:rsid w:val="00705D7F"/>
    <w:rsid w:val="007060A0"/>
    <w:rsid w:val="00707096"/>
    <w:rsid w:val="007070F5"/>
    <w:rsid w:val="00707729"/>
    <w:rsid w:val="00707A00"/>
    <w:rsid w:val="007100ED"/>
    <w:rsid w:val="00710C06"/>
    <w:rsid w:val="00711075"/>
    <w:rsid w:val="00711B27"/>
    <w:rsid w:val="00711F3A"/>
    <w:rsid w:val="007129BE"/>
    <w:rsid w:val="007133C0"/>
    <w:rsid w:val="00713B20"/>
    <w:rsid w:val="00713E24"/>
    <w:rsid w:val="00713EA8"/>
    <w:rsid w:val="00713F56"/>
    <w:rsid w:val="007153E8"/>
    <w:rsid w:val="00715E61"/>
    <w:rsid w:val="0071658E"/>
    <w:rsid w:val="00716DD3"/>
    <w:rsid w:val="00717E41"/>
    <w:rsid w:val="00720076"/>
    <w:rsid w:val="00722AAB"/>
    <w:rsid w:val="00724BD4"/>
    <w:rsid w:val="00724C14"/>
    <w:rsid w:val="00725071"/>
    <w:rsid w:val="00725478"/>
    <w:rsid w:val="007255C4"/>
    <w:rsid w:val="00725B77"/>
    <w:rsid w:val="007262E2"/>
    <w:rsid w:val="007265FD"/>
    <w:rsid w:val="00726AB5"/>
    <w:rsid w:val="00727EF6"/>
    <w:rsid w:val="00730CF3"/>
    <w:rsid w:val="007315AB"/>
    <w:rsid w:val="00732683"/>
    <w:rsid w:val="007329D9"/>
    <w:rsid w:val="00732A9C"/>
    <w:rsid w:val="00733A4C"/>
    <w:rsid w:val="0073406B"/>
    <w:rsid w:val="007343FA"/>
    <w:rsid w:val="00734596"/>
    <w:rsid w:val="00736796"/>
    <w:rsid w:val="0074008A"/>
    <w:rsid w:val="00740A4C"/>
    <w:rsid w:val="0074153B"/>
    <w:rsid w:val="007419DA"/>
    <w:rsid w:val="00742316"/>
    <w:rsid w:val="007430B7"/>
    <w:rsid w:val="00743879"/>
    <w:rsid w:val="00743E96"/>
    <w:rsid w:val="007457C1"/>
    <w:rsid w:val="00746369"/>
    <w:rsid w:val="00746AAF"/>
    <w:rsid w:val="00747068"/>
    <w:rsid w:val="007472A1"/>
    <w:rsid w:val="007516CE"/>
    <w:rsid w:val="00754DDF"/>
    <w:rsid w:val="00755257"/>
    <w:rsid w:val="00755E4A"/>
    <w:rsid w:val="007562A4"/>
    <w:rsid w:val="007566E6"/>
    <w:rsid w:val="00756D94"/>
    <w:rsid w:val="0075786A"/>
    <w:rsid w:val="00757BF2"/>
    <w:rsid w:val="00761B59"/>
    <w:rsid w:val="0076398F"/>
    <w:rsid w:val="00764556"/>
    <w:rsid w:val="00764BE8"/>
    <w:rsid w:val="007653AF"/>
    <w:rsid w:val="00765C24"/>
    <w:rsid w:val="00765C55"/>
    <w:rsid w:val="00766510"/>
    <w:rsid w:val="00767C0B"/>
    <w:rsid w:val="00767E20"/>
    <w:rsid w:val="0077035E"/>
    <w:rsid w:val="007709EE"/>
    <w:rsid w:val="00771052"/>
    <w:rsid w:val="007728F5"/>
    <w:rsid w:val="0077375E"/>
    <w:rsid w:val="00774953"/>
    <w:rsid w:val="007751B0"/>
    <w:rsid w:val="0077552C"/>
    <w:rsid w:val="0077580F"/>
    <w:rsid w:val="00775AED"/>
    <w:rsid w:val="00777109"/>
    <w:rsid w:val="00780C7C"/>
    <w:rsid w:val="007814A9"/>
    <w:rsid w:val="0078192F"/>
    <w:rsid w:val="00781AF0"/>
    <w:rsid w:val="00781D51"/>
    <w:rsid w:val="00782DAD"/>
    <w:rsid w:val="0078356E"/>
    <w:rsid w:val="00783FE5"/>
    <w:rsid w:val="00786DF5"/>
    <w:rsid w:val="0078723B"/>
    <w:rsid w:val="007919D0"/>
    <w:rsid w:val="00791F50"/>
    <w:rsid w:val="00792826"/>
    <w:rsid w:val="007928F6"/>
    <w:rsid w:val="00792C59"/>
    <w:rsid w:val="00793D53"/>
    <w:rsid w:val="0079422E"/>
    <w:rsid w:val="0079488D"/>
    <w:rsid w:val="00795BD4"/>
    <w:rsid w:val="00795BE2"/>
    <w:rsid w:val="007965F0"/>
    <w:rsid w:val="0079685A"/>
    <w:rsid w:val="00796E71"/>
    <w:rsid w:val="00796F4B"/>
    <w:rsid w:val="00797A11"/>
    <w:rsid w:val="007A0904"/>
    <w:rsid w:val="007A0C76"/>
    <w:rsid w:val="007A14F4"/>
    <w:rsid w:val="007A191E"/>
    <w:rsid w:val="007A1970"/>
    <w:rsid w:val="007A25CB"/>
    <w:rsid w:val="007A2CCF"/>
    <w:rsid w:val="007A2EF8"/>
    <w:rsid w:val="007A2FBD"/>
    <w:rsid w:val="007A3649"/>
    <w:rsid w:val="007A4010"/>
    <w:rsid w:val="007A4466"/>
    <w:rsid w:val="007A5E80"/>
    <w:rsid w:val="007A6ECE"/>
    <w:rsid w:val="007A7677"/>
    <w:rsid w:val="007B0C1F"/>
    <w:rsid w:val="007B0E47"/>
    <w:rsid w:val="007B2DE9"/>
    <w:rsid w:val="007B470D"/>
    <w:rsid w:val="007B4CB1"/>
    <w:rsid w:val="007B4D51"/>
    <w:rsid w:val="007B4DB6"/>
    <w:rsid w:val="007B55E7"/>
    <w:rsid w:val="007B5AE5"/>
    <w:rsid w:val="007B6B2A"/>
    <w:rsid w:val="007B76EA"/>
    <w:rsid w:val="007C0094"/>
    <w:rsid w:val="007C04F9"/>
    <w:rsid w:val="007C066C"/>
    <w:rsid w:val="007C11C7"/>
    <w:rsid w:val="007C14BC"/>
    <w:rsid w:val="007C195A"/>
    <w:rsid w:val="007C201E"/>
    <w:rsid w:val="007C3DB2"/>
    <w:rsid w:val="007C4488"/>
    <w:rsid w:val="007C4C8D"/>
    <w:rsid w:val="007C5150"/>
    <w:rsid w:val="007C592F"/>
    <w:rsid w:val="007C667B"/>
    <w:rsid w:val="007C70B6"/>
    <w:rsid w:val="007C7D2D"/>
    <w:rsid w:val="007D0744"/>
    <w:rsid w:val="007D0814"/>
    <w:rsid w:val="007D0931"/>
    <w:rsid w:val="007D09D7"/>
    <w:rsid w:val="007D0CAC"/>
    <w:rsid w:val="007D0CE3"/>
    <w:rsid w:val="007D0E35"/>
    <w:rsid w:val="007D2459"/>
    <w:rsid w:val="007D2D78"/>
    <w:rsid w:val="007D323F"/>
    <w:rsid w:val="007D4A7A"/>
    <w:rsid w:val="007D5FE3"/>
    <w:rsid w:val="007D68E3"/>
    <w:rsid w:val="007D760D"/>
    <w:rsid w:val="007E00D8"/>
    <w:rsid w:val="007E040A"/>
    <w:rsid w:val="007E0522"/>
    <w:rsid w:val="007E057D"/>
    <w:rsid w:val="007E26E7"/>
    <w:rsid w:val="007E2C08"/>
    <w:rsid w:val="007E2CE5"/>
    <w:rsid w:val="007E585A"/>
    <w:rsid w:val="007E6391"/>
    <w:rsid w:val="007E6858"/>
    <w:rsid w:val="007E6A07"/>
    <w:rsid w:val="007E7353"/>
    <w:rsid w:val="007E7BCD"/>
    <w:rsid w:val="007F2243"/>
    <w:rsid w:val="007F22C8"/>
    <w:rsid w:val="007F239E"/>
    <w:rsid w:val="007F2C75"/>
    <w:rsid w:val="007F2DCA"/>
    <w:rsid w:val="007F3A50"/>
    <w:rsid w:val="007F4261"/>
    <w:rsid w:val="007F4B2E"/>
    <w:rsid w:val="007F4DD1"/>
    <w:rsid w:val="007F535E"/>
    <w:rsid w:val="007F5954"/>
    <w:rsid w:val="007F5AC1"/>
    <w:rsid w:val="007F6259"/>
    <w:rsid w:val="007F6F0E"/>
    <w:rsid w:val="007F7523"/>
    <w:rsid w:val="008005E0"/>
    <w:rsid w:val="00800786"/>
    <w:rsid w:val="00801310"/>
    <w:rsid w:val="00801A30"/>
    <w:rsid w:val="00802C8F"/>
    <w:rsid w:val="00802FE9"/>
    <w:rsid w:val="00805565"/>
    <w:rsid w:val="00806AE3"/>
    <w:rsid w:val="00806BB4"/>
    <w:rsid w:val="008106D6"/>
    <w:rsid w:val="00810C03"/>
    <w:rsid w:val="00811C27"/>
    <w:rsid w:val="00813204"/>
    <w:rsid w:val="008139B1"/>
    <w:rsid w:val="00813F2B"/>
    <w:rsid w:val="00814950"/>
    <w:rsid w:val="00816903"/>
    <w:rsid w:val="00816B61"/>
    <w:rsid w:val="00816B9A"/>
    <w:rsid w:val="00817032"/>
    <w:rsid w:val="00817797"/>
    <w:rsid w:val="00817810"/>
    <w:rsid w:val="00820016"/>
    <w:rsid w:val="00820133"/>
    <w:rsid w:val="0082053C"/>
    <w:rsid w:val="00820A09"/>
    <w:rsid w:val="00821D21"/>
    <w:rsid w:val="00823553"/>
    <w:rsid w:val="008243DB"/>
    <w:rsid w:val="00824451"/>
    <w:rsid w:val="00824795"/>
    <w:rsid w:val="008268A1"/>
    <w:rsid w:val="00826ECD"/>
    <w:rsid w:val="00827F5E"/>
    <w:rsid w:val="0083047E"/>
    <w:rsid w:val="00830A14"/>
    <w:rsid w:val="008312B2"/>
    <w:rsid w:val="00832F46"/>
    <w:rsid w:val="00832F64"/>
    <w:rsid w:val="00834A40"/>
    <w:rsid w:val="00834A9C"/>
    <w:rsid w:val="00835788"/>
    <w:rsid w:val="008357D0"/>
    <w:rsid w:val="00836177"/>
    <w:rsid w:val="008361DA"/>
    <w:rsid w:val="008370F8"/>
    <w:rsid w:val="008409CA"/>
    <w:rsid w:val="00842D0C"/>
    <w:rsid w:val="00844218"/>
    <w:rsid w:val="0084510E"/>
    <w:rsid w:val="008455BF"/>
    <w:rsid w:val="008458D7"/>
    <w:rsid w:val="00847951"/>
    <w:rsid w:val="008504CE"/>
    <w:rsid w:val="0085212B"/>
    <w:rsid w:val="00853395"/>
    <w:rsid w:val="00853648"/>
    <w:rsid w:val="00853A3C"/>
    <w:rsid w:val="00854AE5"/>
    <w:rsid w:val="00855466"/>
    <w:rsid w:val="008555CF"/>
    <w:rsid w:val="00855B6A"/>
    <w:rsid w:val="008562AA"/>
    <w:rsid w:val="0085653C"/>
    <w:rsid w:val="0085665B"/>
    <w:rsid w:val="00856D32"/>
    <w:rsid w:val="00856D77"/>
    <w:rsid w:val="00856E09"/>
    <w:rsid w:val="008575EE"/>
    <w:rsid w:val="00857E95"/>
    <w:rsid w:val="00860033"/>
    <w:rsid w:val="00860A1B"/>
    <w:rsid w:val="008621A9"/>
    <w:rsid w:val="00862298"/>
    <w:rsid w:val="00862583"/>
    <w:rsid w:val="00862B91"/>
    <w:rsid w:val="00863102"/>
    <w:rsid w:val="00863735"/>
    <w:rsid w:val="00863DA4"/>
    <w:rsid w:val="0086406F"/>
    <w:rsid w:val="008641A1"/>
    <w:rsid w:val="008646E7"/>
    <w:rsid w:val="008647F1"/>
    <w:rsid w:val="008655F0"/>
    <w:rsid w:val="00866979"/>
    <w:rsid w:val="008674B2"/>
    <w:rsid w:val="0086781B"/>
    <w:rsid w:val="00867BC6"/>
    <w:rsid w:val="008702A1"/>
    <w:rsid w:val="0087050B"/>
    <w:rsid w:val="00870523"/>
    <w:rsid w:val="00870981"/>
    <w:rsid w:val="008709AB"/>
    <w:rsid w:val="008709B8"/>
    <w:rsid w:val="00870CBA"/>
    <w:rsid w:val="008716D9"/>
    <w:rsid w:val="00871946"/>
    <w:rsid w:val="00872698"/>
    <w:rsid w:val="0087269D"/>
    <w:rsid w:val="008727FA"/>
    <w:rsid w:val="00872A78"/>
    <w:rsid w:val="00872D1E"/>
    <w:rsid w:val="00872E6D"/>
    <w:rsid w:val="008732B7"/>
    <w:rsid w:val="00874103"/>
    <w:rsid w:val="00874357"/>
    <w:rsid w:val="00874CC4"/>
    <w:rsid w:val="008752E4"/>
    <w:rsid w:val="008758DF"/>
    <w:rsid w:val="00875B8E"/>
    <w:rsid w:val="00875F3B"/>
    <w:rsid w:val="008765F7"/>
    <w:rsid w:val="0087669D"/>
    <w:rsid w:val="00876C92"/>
    <w:rsid w:val="00877906"/>
    <w:rsid w:val="00880E46"/>
    <w:rsid w:val="008825A0"/>
    <w:rsid w:val="00882BF0"/>
    <w:rsid w:val="008848A8"/>
    <w:rsid w:val="00885158"/>
    <w:rsid w:val="00885CE4"/>
    <w:rsid w:val="008865FC"/>
    <w:rsid w:val="00887471"/>
    <w:rsid w:val="0088774A"/>
    <w:rsid w:val="0088792A"/>
    <w:rsid w:val="00890309"/>
    <w:rsid w:val="0089060A"/>
    <w:rsid w:val="00890F9B"/>
    <w:rsid w:val="00891401"/>
    <w:rsid w:val="00891DF7"/>
    <w:rsid w:val="00892636"/>
    <w:rsid w:val="00892DDC"/>
    <w:rsid w:val="0089301E"/>
    <w:rsid w:val="008933CF"/>
    <w:rsid w:val="00893619"/>
    <w:rsid w:val="00894BE1"/>
    <w:rsid w:val="00895583"/>
    <w:rsid w:val="00895657"/>
    <w:rsid w:val="00895F1C"/>
    <w:rsid w:val="00896A9A"/>
    <w:rsid w:val="00897063"/>
    <w:rsid w:val="008977F6"/>
    <w:rsid w:val="008A0270"/>
    <w:rsid w:val="008A05F5"/>
    <w:rsid w:val="008A086C"/>
    <w:rsid w:val="008A0C60"/>
    <w:rsid w:val="008A12B9"/>
    <w:rsid w:val="008A15F6"/>
    <w:rsid w:val="008A1BE2"/>
    <w:rsid w:val="008A1D18"/>
    <w:rsid w:val="008A1FF3"/>
    <w:rsid w:val="008A2404"/>
    <w:rsid w:val="008A2502"/>
    <w:rsid w:val="008A320E"/>
    <w:rsid w:val="008A321C"/>
    <w:rsid w:val="008A355C"/>
    <w:rsid w:val="008A3A78"/>
    <w:rsid w:val="008A3D72"/>
    <w:rsid w:val="008A438C"/>
    <w:rsid w:val="008A6543"/>
    <w:rsid w:val="008A6EF8"/>
    <w:rsid w:val="008B145A"/>
    <w:rsid w:val="008B1753"/>
    <w:rsid w:val="008B1C6E"/>
    <w:rsid w:val="008B3ED1"/>
    <w:rsid w:val="008B5F13"/>
    <w:rsid w:val="008C06B4"/>
    <w:rsid w:val="008C10E2"/>
    <w:rsid w:val="008C1733"/>
    <w:rsid w:val="008C1F03"/>
    <w:rsid w:val="008C207A"/>
    <w:rsid w:val="008C30F9"/>
    <w:rsid w:val="008C361F"/>
    <w:rsid w:val="008C3876"/>
    <w:rsid w:val="008C3EE4"/>
    <w:rsid w:val="008C455D"/>
    <w:rsid w:val="008C4BF2"/>
    <w:rsid w:val="008C4FE3"/>
    <w:rsid w:val="008C51A5"/>
    <w:rsid w:val="008C5437"/>
    <w:rsid w:val="008C60AD"/>
    <w:rsid w:val="008C60EE"/>
    <w:rsid w:val="008C7D7A"/>
    <w:rsid w:val="008D0394"/>
    <w:rsid w:val="008D14EE"/>
    <w:rsid w:val="008D192A"/>
    <w:rsid w:val="008D1BE7"/>
    <w:rsid w:val="008D2129"/>
    <w:rsid w:val="008D269E"/>
    <w:rsid w:val="008D2E0E"/>
    <w:rsid w:val="008D341E"/>
    <w:rsid w:val="008D4192"/>
    <w:rsid w:val="008D42A7"/>
    <w:rsid w:val="008D4AEE"/>
    <w:rsid w:val="008D4D66"/>
    <w:rsid w:val="008D4E9D"/>
    <w:rsid w:val="008D50D6"/>
    <w:rsid w:val="008D5804"/>
    <w:rsid w:val="008D585D"/>
    <w:rsid w:val="008D5E14"/>
    <w:rsid w:val="008D7EF7"/>
    <w:rsid w:val="008D7EF8"/>
    <w:rsid w:val="008E0224"/>
    <w:rsid w:val="008E3887"/>
    <w:rsid w:val="008E4890"/>
    <w:rsid w:val="008E62CD"/>
    <w:rsid w:val="008E7B62"/>
    <w:rsid w:val="008F00A8"/>
    <w:rsid w:val="008F03A4"/>
    <w:rsid w:val="008F049D"/>
    <w:rsid w:val="008F0830"/>
    <w:rsid w:val="008F08B5"/>
    <w:rsid w:val="008F0D17"/>
    <w:rsid w:val="008F12D7"/>
    <w:rsid w:val="008F1414"/>
    <w:rsid w:val="008F1578"/>
    <w:rsid w:val="008F189E"/>
    <w:rsid w:val="008F1A87"/>
    <w:rsid w:val="008F1BB3"/>
    <w:rsid w:val="008F1F3B"/>
    <w:rsid w:val="008F3E5D"/>
    <w:rsid w:val="008F49B2"/>
    <w:rsid w:val="008F500D"/>
    <w:rsid w:val="008F6050"/>
    <w:rsid w:val="008F6D18"/>
    <w:rsid w:val="008F750F"/>
    <w:rsid w:val="008F7735"/>
    <w:rsid w:val="00901A36"/>
    <w:rsid w:val="00901FD1"/>
    <w:rsid w:val="00902DFA"/>
    <w:rsid w:val="00902EEC"/>
    <w:rsid w:val="00903AD0"/>
    <w:rsid w:val="009043B6"/>
    <w:rsid w:val="00906409"/>
    <w:rsid w:val="009100FB"/>
    <w:rsid w:val="009118D5"/>
    <w:rsid w:val="00911951"/>
    <w:rsid w:val="00911D6A"/>
    <w:rsid w:val="00911E56"/>
    <w:rsid w:val="00912A3E"/>
    <w:rsid w:val="00913887"/>
    <w:rsid w:val="00913C65"/>
    <w:rsid w:val="00914548"/>
    <w:rsid w:val="00914D21"/>
    <w:rsid w:val="00914E7E"/>
    <w:rsid w:val="009150D2"/>
    <w:rsid w:val="00915C10"/>
    <w:rsid w:val="00916026"/>
    <w:rsid w:val="0091655E"/>
    <w:rsid w:val="009171F5"/>
    <w:rsid w:val="0091780B"/>
    <w:rsid w:val="00920456"/>
    <w:rsid w:val="0092063F"/>
    <w:rsid w:val="00921171"/>
    <w:rsid w:val="00921B8E"/>
    <w:rsid w:val="0092204B"/>
    <w:rsid w:val="0092226C"/>
    <w:rsid w:val="0092257A"/>
    <w:rsid w:val="00923269"/>
    <w:rsid w:val="0092343C"/>
    <w:rsid w:val="00923765"/>
    <w:rsid w:val="0092417B"/>
    <w:rsid w:val="00924890"/>
    <w:rsid w:val="0092536B"/>
    <w:rsid w:val="0092581F"/>
    <w:rsid w:val="00925DCD"/>
    <w:rsid w:val="00926181"/>
    <w:rsid w:val="00926A25"/>
    <w:rsid w:val="0092709C"/>
    <w:rsid w:val="009308B4"/>
    <w:rsid w:val="00930F26"/>
    <w:rsid w:val="0093188D"/>
    <w:rsid w:val="00933841"/>
    <w:rsid w:val="0093390C"/>
    <w:rsid w:val="009339E4"/>
    <w:rsid w:val="00933C1F"/>
    <w:rsid w:val="0093419B"/>
    <w:rsid w:val="0093468B"/>
    <w:rsid w:val="00934BBB"/>
    <w:rsid w:val="00935F2D"/>
    <w:rsid w:val="00936200"/>
    <w:rsid w:val="00936374"/>
    <w:rsid w:val="00936FDA"/>
    <w:rsid w:val="00937120"/>
    <w:rsid w:val="00937391"/>
    <w:rsid w:val="00937A2B"/>
    <w:rsid w:val="009406C0"/>
    <w:rsid w:val="00941D8F"/>
    <w:rsid w:val="009448B0"/>
    <w:rsid w:val="00945167"/>
    <w:rsid w:val="00945951"/>
    <w:rsid w:val="00945C89"/>
    <w:rsid w:val="009463EE"/>
    <w:rsid w:val="009466D7"/>
    <w:rsid w:val="00946755"/>
    <w:rsid w:val="00946F2A"/>
    <w:rsid w:val="009473A5"/>
    <w:rsid w:val="00947BFB"/>
    <w:rsid w:val="00947E6F"/>
    <w:rsid w:val="009501EE"/>
    <w:rsid w:val="0095133B"/>
    <w:rsid w:val="009515A0"/>
    <w:rsid w:val="00951CD1"/>
    <w:rsid w:val="009520A2"/>
    <w:rsid w:val="009520D3"/>
    <w:rsid w:val="00952756"/>
    <w:rsid w:val="00952F39"/>
    <w:rsid w:val="009537FE"/>
    <w:rsid w:val="00953B8E"/>
    <w:rsid w:val="00953ECD"/>
    <w:rsid w:val="00954A83"/>
    <w:rsid w:val="00954B5A"/>
    <w:rsid w:val="00954F5B"/>
    <w:rsid w:val="00955ADA"/>
    <w:rsid w:val="009561E0"/>
    <w:rsid w:val="00956B8C"/>
    <w:rsid w:val="009570EF"/>
    <w:rsid w:val="00957A10"/>
    <w:rsid w:val="00957E9E"/>
    <w:rsid w:val="0096045F"/>
    <w:rsid w:val="00960B78"/>
    <w:rsid w:val="00961DAC"/>
    <w:rsid w:val="00962640"/>
    <w:rsid w:val="0096529D"/>
    <w:rsid w:val="00965A15"/>
    <w:rsid w:val="00966BC7"/>
    <w:rsid w:val="0097080B"/>
    <w:rsid w:val="00972B97"/>
    <w:rsid w:val="00972CE7"/>
    <w:rsid w:val="00972E77"/>
    <w:rsid w:val="00973BCF"/>
    <w:rsid w:val="00973DD6"/>
    <w:rsid w:val="00974616"/>
    <w:rsid w:val="0097562E"/>
    <w:rsid w:val="00975669"/>
    <w:rsid w:val="00975DEF"/>
    <w:rsid w:val="009767C3"/>
    <w:rsid w:val="009768F7"/>
    <w:rsid w:val="0098060E"/>
    <w:rsid w:val="0098245F"/>
    <w:rsid w:val="0098338F"/>
    <w:rsid w:val="00983498"/>
    <w:rsid w:val="009838AA"/>
    <w:rsid w:val="0098505B"/>
    <w:rsid w:val="009853DA"/>
    <w:rsid w:val="00985D67"/>
    <w:rsid w:val="0098653E"/>
    <w:rsid w:val="0098738B"/>
    <w:rsid w:val="00987CCD"/>
    <w:rsid w:val="00991221"/>
    <w:rsid w:val="00991745"/>
    <w:rsid w:val="00992458"/>
    <w:rsid w:val="0099253D"/>
    <w:rsid w:val="00992838"/>
    <w:rsid w:val="0099294F"/>
    <w:rsid w:val="00994370"/>
    <w:rsid w:val="00995158"/>
    <w:rsid w:val="0099686A"/>
    <w:rsid w:val="00996C5B"/>
    <w:rsid w:val="00997380"/>
    <w:rsid w:val="009A04C2"/>
    <w:rsid w:val="009A0BCC"/>
    <w:rsid w:val="009A142B"/>
    <w:rsid w:val="009A2441"/>
    <w:rsid w:val="009A27FF"/>
    <w:rsid w:val="009A2999"/>
    <w:rsid w:val="009A2F88"/>
    <w:rsid w:val="009A30EC"/>
    <w:rsid w:val="009A39B8"/>
    <w:rsid w:val="009A57EE"/>
    <w:rsid w:val="009A5A6B"/>
    <w:rsid w:val="009A604B"/>
    <w:rsid w:val="009A6831"/>
    <w:rsid w:val="009A6950"/>
    <w:rsid w:val="009A6F64"/>
    <w:rsid w:val="009A75C6"/>
    <w:rsid w:val="009A76A0"/>
    <w:rsid w:val="009A7BF8"/>
    <w:rsid w:val="009B0AC1"/>
    <w:rsid w:val="009B0FC6"/>
    <w:rsid w:val="009B108F"/>
    <w:rsid w:val="009B11A6"/>
    <w:rsid w:val="009B186F"/>
    <w:rsid w:val="009B308E"/>
    <w:rsid w:val="009B360E"/>
    <w:rsid w:val="009B3F2F"/>
    <w:rsid w:val="009B4280"/>
    <w:rsid w:val="009B4C65"/>
    <w:rsid w:val="009B5A7E"/>
    <w:rsid w:val="009B5FD3"/>
    <w:rsid w:val="009B6836"/>
    <w:rsid w:val="009B75B8"/>
    <w:rsid w:val="009B7EB5"/>
    <w:rsid w:val="009C0292"/>
    <w:rsid w:val="009C0379"/>
    <w:rsid w:val="009C07BF"/>
    <w:rsid w:val="009C08DB"/>
    <w:rsid w:val="009C17C3"/>
    <w:rsid w:val="009C1CBA"/>
    <w:rsid w:val="009C214B"/>
    <w:rsid w:val="009C2D35"/>
    <w:rsid w:val="009C3115"/>
    <w:rsid w:val="009C3FB4"/>
    <w:rsid w:val="009C54FF"/>
    <w:rsid w:val="009C5543"/>
    <w:rsid w:val="009C5969"/>
    <w:rsid w:val="009C63D8"/>
    <w:rsid w:val="009C719F"/>
    <w:rsid w:val="009C731D"/>
    <w:rsid w:val="009C7546"/>
    <w:rsid w:val="009D07CD"/>
    <w:rsid w:val="009D12C0"/>
    <w:rsid w:val="009D1BAC"/>
    <w:rsid w:val="009D21E1"/>
    <w:rsid w:val="009D28F0"/>
    <w:rsid w:val="009D6D9F"/>
    <w:rsid w:val="009D6E57"/>
    <w:rsid w:val="009D72EF"/>
    <w:rsid w:val="009D782F"/>
    <w:rsid w:val="009E18B1"/>
    <w:rsid w:val="009E49A8"/>
    <w:rsid w:val="009E4D3B"/>
    <w:rsid w:val="009E5987"/>
    <w:rsid w:val="009E6CA4"/>
    <w:rsid w:val="009E7990"/>
    <w:rsid w:val="009F0329"/>
    <w:rsid w:val="009F0641"/>
    <w:rsid w:val="009F09A0"/>
    <w:rsid w:val="009F0EE6"/>
    <w:rsid w:val="009F22CA"/>
    <w:rsid w:val="009F2AFE"/>
    <w:rsid w:val="009F4222"/>
    <w:rsid w:val="009F4729"/>
    <w:rsid w:val="009F4949"/>
    <w:rsid w:val="009F4C18"/>
    <w:rsid w:val="009F5043"/>
    <w:rsid w:val="009F5316"/>
    <w:rsid w:val="009F5871"/>
    <w:rsid w:val="009F5DC5"/>
    <w:rsid w:val="009F60F5"/>
    <w:rsid w:val="009F686D"/>
    <w:rsid w:val="00A01066"/>
    <w:rsid w:val="00A01363"/>
    <w:rsid w:val="00A01472"/>
    <w:rsid w:val="00A03F6C"/>
    <w:rsid w:val="00A03FC1"/>
    <w:rsid w:val="00A054BF"/>
    <w:rsid w:val="00A05AF0"/>
    <w:rsid w:val="00A0683F"/>
    <w:rsid w:val="00A06F2A"/>
    <w:rsid w:val="00A07BE1"/>
    <w:rsid w:val="00A07D9C"/>
    <w:rsid w:val="00A07DC0"/>
    <w:rsid w:val="00A10091"/>
    <w:rsid w:val="00A10C05"/>
    <w:rsid w:val="00A129FA"/>
    <w:rsid w:val="00A12A73"/>
    <w:rsid w:val="00A12BAB"/>
    <w:rsid w:val="00A12DF9"/>
    <w:rsid w:val="00A1302E"/>
    <w:rsid w:val="00A142FF"/>
    <w:rsid w:val="00A15513"/>
    <w:rsid w:val="00A15555"/>
    <w:rsid w:val="00A15648"/>
    <w:rsid w:val="00A15BC1"/>
    <w:rsid w:val="00A165C3"/>
    <w:rsid w:val="00A1703C"/>
    <w:rsid w:val="00A208A1"/>
    <w:rsid w:val="00A20A07"/>
    <w:rsid w:val="00A22B88"/>
    <w:rsid w:val="00A230BE"/>
    <w:rsid w:val="00A232EE"/>
    <w:rsid w:val="00A23461"/>
    <w:rsid w:val="00A246F5"/>
    <w:rsid w:val="00A24C1C"/>
    <w:rsid w:val="00A273C7"/>
    <w:rsid w:val="00A274A2"/>
    <w:rsid w:val="00A27523"/>
    <w:rsid w:val="00A27825"/>
    <w:rsid w:val="00A31B87"/>
    <w:rsid w:val="00A327FE"/>
    <w:rsid w:val="00A32ACA"/>
    <w:rsid w:val="00A33D50"/>
    <w:rsid w:val="00A3457C"/>
    <w:rsid w:val="00A3546F"/>
    <w:rsid w:val="00A36F1B"/>
    <w:rsid w:val="00A37508"/>
    <w:rsid w:val="00A37734"/>
    <w:rsid w:val="00A41CBD"/>
    <w:rsid w:val="00A4238F"/>
    <w:rsid w:val="00A439E4"/>
    <w:rsid w:val="00A43CE7"/>
    <w:rsid w:val="00A44E7D"/>
    <w:rsid w:val="00A45E81"/>
    <w:rsid w:val="00A46A18"/>
    <w:rsid w:val="00A46C7C"/>
    <w:rsid w:val="00A477D5"/>
    <w:rsid w:val="00A5012E"/>
    <w:rsid w:val="00A51023"/>
    <w:rsid w:val="00A51A7F"/>
    <w:rsid w:val="00A52268"/>
    <w:rsid w:val="00A53513"/>
    <w:rsid w:val="00A53FB3"/>
    <w:rsid w:val="00A546F0"/>
    <w:rsid w:val="00A54C17"/>
    <w:rsid w:val="00A55BFE"/>
    <w:rsid w:val="00A55C86"/>
    <w:rsid w:val="00A568FC"/>
    <w:rsid w:val="00A56C9E"/>
    <w:rsid w:val="00A56D68"/>
    <w:rsid w:val="00A570BC"/>
    <w:rsid w:val="00A57471"/>
    <w:rsid w:val="00A5768F"/>
    <w:rsid w:val="00A57913"/>
    <w:rsid w:val="00A60050"/>
    <w:rsid w:val="00A60BF0"/>
    <w:rsid w:val="00A60CD5"/>
    <w:rsid w:val="00A60D24"/>
    <w:rsid w:val="00A60EC0"/>
    <w:rsid w:val="00A613CC"/>
    <w:rsid w:val="00A61493"/>
    <w:rsid w:val="00A61779"/>
    <w:rsid w:val="00A61C69"/>
    <w:rsid w:val="00A61EF8"/>
    <w:rsid w:val="00A620C2"/>
    <w:rsid w:val="00A62E00"/>
    <w:rsid w:val="00A63243"/>
    <w:rsid w:val="00A642ED"/>
    <w:rsid w:val="00A64A46"/>
    <w:rsid w:val="00A64A4A"/>
    <w:rsid w:val="00A6594F"/>
    <w:rsid w:val="00A660CF"/>
    <w:rsid w:val="00A67931"/>
    <w:rsid w:val="00A70302"/>
    <w:rsid w:val="00A70C4F"/>
    <w:rsid w:val="00A71EF6"/>
    <w:rsid w:val="00A7230C"/>
    <w:rsid w:val="00A72AE5"/>
    <w:rsid w:val="00A74E92"/>
    <w:rsid w:val="00A7516F"/>
    <w:rsid w:val="00A7559C"/>
    <w:rsid w:val="00A75B0C"/>
    <w:rsid w:val="00A7656F"/>
    <w:rsid w:val="00A76627"/>
    <w:rsid w:val="00A766DB"/>
    <w:rsid w:val="00A769AD"/>
    <w:rsid w:val="00A80064"/>
    <w:rsid w:val="00A80517"/>
    <w:rsid w:val="00A8101F"/>
    <w:rsid w:val="00A81428"/>
    <w:rsid w:val="00A82605"/>
    <w:rsid w:val="00A82804"/>
    <w:rsid w:val="00A82AA8"/>
    <w:rsid w:val="00A82C4C"/>
    <w:rsid w:val="00A82D73"/>
    <w:rsid w:val="00A8318A"/>
    <w:rsid w:val="00A8360C"/>
    <w:rsid w:val="00A8428F"/>
    <w:rsid w:val="00A85CA9"/>
    <w:rsid w:val="00A86827"/>
    <w:rsid w:val="00A87E51"/>
    <w:rsid w:val="00A90B28"/>
    <w:rsid w:val="00A91413"/>
    <w:rsid w:val="00A916E6"/>
    <w:rsid w:val="00A91DA7"/>
    <w:rsid w:val="00A92375"/>
    <w:rsid w:val="00A92491"/>
    <w:rsid w:val="00A925B1"/>
    <w:rsid w:val="00A92F51"/>
    <w:rsid w:val="00A9374A"/>
    <w:rsid w:val="00A93F67"/>
    <w:rsid w:val="00A9433A"/>
    <w:rsid w:val="00A94A5E"/>
    <w:rsid w:val="00A9534F"/>
    <w:rsid w:val="00A965F6"/>
    <w:rsid w:val="00A97C69"/>
    <w:rsid w:val="00AA0E81"/>
    <w:rsid w:val="00AA1847"/>
    <w:rsid w:val="00AA3AED"/>
    <w:rsid w:val="00AA3BF7"/>
    <w:rsid w:val="00AA3F49"/>
    <w:rsid w:val="00AA492A"/>
    <w:rsid w:val="00AA648A"/>
    <w:rsid w:val="00AA66E5"/>
    <w:rsid w:val="00AA6910"/>
    <w:rsid w:val="00AA727B"/>
    <w:rsid w:val="00AA7440"/>
    <w:rsid w:val="00AA7FED"/>
    <w:rsid w:val="00AB0D3D"/>
    <w:rsid w:val="00AB1FE3"/>
    <w:rsid w:val="00AB3ECC"/>
    <w:rsid w:val="00AB529B"/>
    <w:rsid w:val="00AB53C1"/>
    <w:rsid w:val="00AB5811"/>
    <w:rsid w:val="00AB5C98"/>
    <w:rsid w:val="00AB6AC9"/>
    <w:rsid w:val="00AB6E36"/>
    <w:rsid w:val="00AB70BF"/>
    <w:rsid w:val="00AB7208"/>
    <w:rsid w:val="00AC1245"/>
    <w:rsid w:val="00AC13B9"/>
    <w:rsid w:val="00AC193F"/>
    <w:rsid w:val="00AC1C68"/>
    <w:rsid w:val="00AC2595"/>
    <w:rsid w:val="00AC4BA9"/>
    <w:rsid w:val="00AC5655"/>
    <w:rsid w:val="00AC59A4"/>
    <w:rsid w:val="00AC5D94"/>
    <w:rsid w:val="00AC61D0"/>
    <w:rsid w:val="00AC65D4"/>
    <w:rsid w:val="00AC6764"/>
    <w:rsid w:val="00AC6DC6"/>
    <w:rsid w:val="00AD04C2"/>
    <w:rsid w:val="00AD06BE"/>
    <w:rsid w:val="00AD1F64"/>
    <w:rsid w:val="00AD23E9"/>
    <w:rsid w:val="00AD35FD"/>
    <w:rsid w:val="00AD3966"/>
    <w:rsid w:val="00AD3C65"/>
    <w:rsid w:val="00AD3D56"/>
    <w:rsid w:val="00AD4071"/>
    <w:rsid w:val="00AD5E6D"/>
    <w:rsid w:val="00AD626B"/>
    <w:rsid w:val="00AD66D8"/>
    <w:rsid w:val="00AD6F6C"/>
    <w:rsid w:val="00AE02F6"/>
    <w:rsid w:val="00AE0D81"/>
    <w:rsid w:val="00AE15A9"/>
    <w:rsid w:val="00AE15F2"/>
    <w:rsid w:val="00AE1C35"/>
    <w:rsid w:val="00AE3424"/>
    <w:rsid w:val="00AE350A"/>
    <w:rsid w:val="00AE3549"/>
    <w:rsid w:val="00AE3A68"/>
    <w:rsid w:val="00AE426B"/>
    <w:rsid w:val="00AE493B"/>
    <w:rsid w:val="00AE5FB6"/>
    <w:rsid w:val="00AE6B64"/>
    <w:rsid w:val="00AE71B0"/>
    <w:rsid w:val="00AF1977"/>
    <w:rsid w:val="00AF1AB9"/>
    <w:rsid w:val="00AF29F6"/>
    <w:rsid w:val="00AF3135"/>
    <w:rsid w:val="00AF3D09"/>
    <w:rsid w:val="00AF48E9"/>
    <w:rsid w:val="00AF4F57"/>
    <w:rsid w:val="00AF576D"/>
    <w:rsid w:val="00AF6D63"/>
    <w:rsid w:val="00B02076"/>
    <w:rsid w:val="00B02444"/>
    <w:rsid w:val="00B032D7"/>
    <w:rsid w:val="00B033D4"/>
    <w:rsid w:val="00B0350E"/>
    <w:rsid w:val="00B03FC4"/>
    <w:rsid w:val="00B048F3"/>
    <w:rsid w:val="00B04E73"/>
    <w:rsid w:val="00B05B6A"/>
    <w:rsid w:val="00B06668"/>
    <w:rsid w:val="00B06F4D"/>
    <w:rsid w:val="00B079D2"/>
    <w:rsid w:val="00B07E17"/>
    <w:rsid w:val="00B145AD"/>
    <w:rsid w:val="00B15E7D"/>
    <w:rsid w:val="00B161FF"/>
    <w:rsid w:val="00B16B51"/>
    <w:rsid w:val="00B1720A"/>
    <w:rsid w:val="00B17673"/>
    <w:rsid w:val="00B20089"/>
    <w:rsid w:val="00B209A8"/>
    <w:rsid w:val="00B20BA8"/>
    <w:rsid w:val="00B21725"/>
    <w:rsid w:val="00B22E1C"/>
    <w:rsid w:val="00B230DF"/>
    <w:rsid w:val="00B23D9D"/>
    <w:rsid w:val="00B241E0"/>
    <w:rsid w:val="00B2675B"/>
    <w:rsid w:val="00B2707F"/>
    <w:rsid w:val="00B270C7"/>
    <w:rsid w:val="00B2714C"/>
    <w:rsid w:val="00B273F0"/>
    <w:rsid w:val="00B27B89"/>
    <w:rsid w:val="00B3106F"/>
    <w:rsid w:val="00B311AD"/>
    <w:rsid w:val="00B31ADC"/>
    <w:rsid w:val="00B32AF4"/>
    <w:rsid w:val="00B336CD"/>
    <w:rsid w:val="00B34145"/>
    <w:rsid w:val="00B34D6D"/>
    <w:rsid w:val="00B35891"/>
    <w:rsid w:val="00B358F3"/>
    <w:rsid w:val="00B37270"/>
    <w:rsid w:val="00B378FA"/>
    <w:rsid w:val="00B408E6"/>
    <w:rsid w:val="00B4132F"/>
    <w:rsid w:val="00B415B2"/>
    <w:rsid w:val="00B41F88"/>
    <w:rsid w:val="00B421B2"/>
    <w:rsid w:val="00B4320B"/>
    <w:rsid w:val="00B43A8A"/>
    <w:rsid w:val="00B4404E"/>
    <w:rsid w:val="00B4486F"/>
    <w:rsid w:val="00B45036"/>
    <w:rsid w:val="00B456F4"/>
    <w:rsid w:val="00B46054"/>
    <w:rsid w:val="00B46629"/>
    <w:rsid w:val="00B476BF"/>
    <w:rsid w:val="00B47E0A"/>
    <w:rsid w:val="00B47EA2"/>
    <w:rsid w:val="00B5072E"/>
    <w:rsid w:val="00B50957"/>
    <w:rsid w:val="00B50AE7"/>
    <w:rsid w:val="00B52A51"/>
    <w:rsid w:val="00B530EA"/>
    <w:rsid w:val="00B53CCE"/>
    <w:rsid w:val="00B54707"/>
    <w:rsid w:val="00B5605B"/>
    <w:rsid w:val="00B56154"/>
    <w:rsid w:val="00B57145"/>
    <w:rsid w:val="00B571EF"/>
    <w:rsid w:val="00B57D30"/>
    <w:rsid w:val="00B57D59"/>
    <w:rsid w:val="00B60764"/>
    <w:rsid w:val="00B608AA"/>
    <w:rsid w:val="00B60F7E"/>
    <w:rsid w:val="00B61AC0"/>
    <w:rsid w:val="00B61CC6"/>
    <w:rsid w:val="00B6201A"/>
    <w:rsid w:val="00B636C7"/>
    <w:rsid w:val="00B63A27"/>
    <w:rsid w:val="00B63CE2"/>
    <w:rsid w:val="00B63D92"/>
    <w:rsid w:val="00B64B2D"/>
    <w:rsid w:val="00B64F3E"/>
    <w:rsid w:val="00B65680"/>
    <w:rsid w:val="00B65952"/>
    <w:rsid w:val="00B6601A"/>
    <w:rsid w:val="00B663BB"/>
    <w:rsid w:val="00B66468"/>
    <w:rsid w:val="00B66603"/>
    <w:rsid w:val="00B66941"/>
    <w:rsid w:val="00B6763B"/>
    <w:rsid w:val="00B679C8"/>
    <w:rsid w:val="00B67E40"/>
    <w:rsid w:val="00B70BAE"/>
    <w:rsid w:val="00B7183C"/>
    <w:rsid w:val="00B71E74"/>
    <w:rsid w:val="00B7227D"/>
    <w:rsid w:val="00B733A2"/>
    <w:rsid w:val="00B7363F"/>
    <w:rsid w:val="00B7370A"/>
    <w:rsid w:val="00B7485D"/>
    <w:rsid w:val="00B74879"/>
    <w:rsid w:val="00B74F66"/>
    <w:rsid w:val="00B7604C"/>
    <w:rsid w:val="00B760C0"/>
    <w:rsid w:val="00B763A1"/>
    <w:rsid w:val="00B768CE"/>
    <w:rsid w:val="00B7778E"/>
    <w:rsid w:val="00B800B8"/>
    <w:rsid w:val="00B802F1"/>
    <w:rsid w:val="00B80376"/>
    <w:rsid w:val="00B81EF9"/>
    <w:rsid w:val="00B82257"/>
    <w:rsid w:val="00B82C67"/>
    <w:rsid w:val="00B850BE"/>
    <w:rsid w:val="00B85828"/>
    <w:rsid w:val="00B861A2"/>
    <w:rsid w:val="00B86A18"/>
    <w:rsid w:val="00B86B77"/>
    <w:rsid w:val="00B873D6"/>
    <w:rsid w:val="00B87555"/>
    <w:rsid w:val="00B875D8"/>
    <w:rsid w:val="00B87BB2"/>
    <w:rsid w:val="00B87E0A"/>
    <w:rsid w:val="00B910C8"/>
    <w:rsid w:val="00B91760"/>
    <w:rsid w:val="00B92095"/>
    <w:rsid w:val="00B9385D"/>
    <w:rsid w:val="00B93944"/>
    <w:rsid w:val="00B939E8"/>
    <w:rsid w:val="00B93CC6"/>
    <w:rsid w:val="00B93ED0"/>
    <w:rsid w:val="00B944C6"/>
    <w:rsid w:val="00B944F5"/>
    <w:rsid w:val="00B94F12"/>
    <w:rsid w:val="00B95B25"/>
    <w:rsid w:val="00B95F01"/>
    <w:rsid w:val="00B96C28"/>
    <w:rsid w:val="00B97356"/>
    <w:rsid w:val="00B97DFD"/>
    <w:rsid w:val="00BA0007"/>
    <w:rsid w:val="00BA0645"/>
    <w:rsid w:val="00BA0716"/>
    <w:rsid w:val="00BA13D6"/>
    <w:rsid w:val="00BA16D1"/>
    <w:rsid w:val="00BA1744"/>
    <w:rsid w:val="00BA179B"/>
    <w:rsid w:val="00BA2C9A"/>
    <w:rsid w:val="00BA2F7A"/>
    <w:rsid w:val="00BA32CB"/>
    <w:rsid w:val="00BA33F4"/>
    <w:rsid w:val="00BA3720"/>
    <w:rsid w:val="00BA3F13"/>
    <w:rsid w:val="00BA4ABE"/>
    <w:rsid w:val="00BA545D"/>
    <w:rsid w:val="00BA6489"/>
    <w:rsid w:val="00BA6DC4"/>
    <w:rsid w:val="00BA78C2"/>
    <w:rsid w:val="00BA7B79"/>
    <w:rsid w:val="00BB0F67"/>
    <w:rsid w:val="00BB13D4"/>
    <w:rsid w:val="00BB13F9"/>
    <w:rsid w:val="00BB1E7B"/>
    <w:rsid w:val="00BB2A10"/>
    <w:rsid w:val="00BB2EFF"/>
    <w:rsid w:val="00BB3C67"/>
    <w:rsid w:val="00BB448A"/>
    <w:rsid w:val="00BB4592"/>
    <w:rsid w:val="00BB541C"/>
    <w:rsid w:val="00BB5C07"/>
    <w:rsid w:val="00BB65C1"/>
    <w:rsid w:val="00BB70C5"/>
    <w:rsid w:val="00BC176E"/>
    <w:rsid w:val="00BC2928"/>
    <w:rsid w:val="00BC31B9"/>
    <w:rsid w:val="00BC41E0"/>
    <w:rsid w:val="00BC55A8"/>
    <w:rsid w:val="00BC5630"/>
    <w:rsid w:val="00BC5EC1"/>
    <w:rsid w:val="00BC6D34"/>
    <w:rsid w:val="00BC7260"/>
    <w:rsid w:val="00BC7DF6"/>
    <w:rsid w:val="00BD0097"/>
    <w:rsid w:val="00BD0121"/>
    <w:rsid w:val="00BD0192"/>
    <w:rsid w:val="00BD0C47"/>
    <w:rsid w:val="00BD13C8"/>
    <w:rsid w:val="00BD198B"/>
    <w:rsid w:val="00BD2C09"/>
    <w:rsid w:val="00BD5274"/>
    <w:rsid w:val="00BD5F24"/>
    <w:rsid w:val="00BD6949"/>
    <w:rsid w:val="00BD6F2C"/>
    <w:rsid w:val="00BD7030"/>
    <w:rsid w:val="00BD7A4A"/>
    <w:rsid w:val="00BE0425"/>
    <w:rsid w:val="00BE0691"/>
    <w:rsid w:val="00BE06AC"/>
    <w:rsid w:val="00BE10AE"/>
    <w:rsid w:val="00BE14D2"/>
    <w:rsid w:val="00BE1510"/>
    <w:rsid w:val="00BE1626"/>
    <w:rsid w:val="00BE2419"/>
    <w:rsid w:val="00BE373A"/>
    <w:rsid w:val="00BE37B8"/>
    <w:rsid w:val="00BE3C28"/>
    <w:rsid w:val="00BE3F5B"/>
    <w:rsid w:val="00BE4124"/>
    <w:rsid w:val="00BE41CC"/>
    <w:rsid w:val="00BE523A"/>
    <w:rsid w:val="00BE6B4F"/>
    <w:rsid w:val="00BE70F0"/>
    <w:rsid w:val="00BE7A4B"/>
    <w:rsid w:val="00BF0127"/>
    <w:rsid w:val="00BF128C"/>
    <w:rsid w:val="00BF12DA"/>
    <w:rsid w:val="00BF2218"/>
    <w:rsid w:val="00BF2D83"/>
    <w:rsid w:val="00BF3E71"/>
    <w:rsid w:val="00BF3F1C"/>
    <w:rsid w:val="00BF4CAF"/>
    <w:rsid w:val="00BF4CEC"/>
    <w:rsid w:val="00BF5F50"/>
    <w:rsid w:val="00BF6EB9"/>
    <w:rsid w:val="00BF6FE0"/>
    <w:rsid w:val="00BF7A40"/>
    <w:rsid w:val="00BF7CC1"/>
    <w:rsid w:val="00C001B4"/>
    <w:rsid w:val="00C00549"/>
    <w:rsid w:val="00C008FB"/>
    <w:rsid w:val="00C00B64"/>
    <w:rsid w:val="00C021C5"/>
    <w:rsid w:val="00C025F2"/>
    <w:rsid w:val="00C02A63"/>
    <w:rsid w:val="00C02CE9"/>
    <w:rsid w:val="00C047F1"/>
    <w:rsid w:val="00C04931"/>
    <w:rsid w:val="00C04A29"/>
    <w:rsid w:val="00C056D7"/>
    <w:rsid w:val="00C06047"/>
    <w:rsid w:val="00C06B40"/>
    <w:rsid w:val="00C06D19"/>
    <w:rsid w:val="00C06FB3"/>
    <w:rsid w:val="00C0702F"/>
    <w:rsid w:val="00C070A9"/>
    <w:rsid w:val="00C078FD"/>
    <w:rsid w:val="00C108DD"/>
    <w:rsid w:val="00C1099F"/>
    <w:rsid w:val="00C11228"/>
    <w:rsid w:val="00C11A1E"/>
    <w:rsid w:val="00C135E0"/>
    <w:rsid w:val="00C13B00"/>
    <w:rsid w:val="00C1448D"/>
    <w:rsid w:val="00C14A9F"/>
    <w:rsid w:val="00C15387"/>
    <w:rsid w:val="00C15EBE"/>
    <w:rsid w:val="00C16D01"/>
    <w:rsid w:val="00C20259"/>
    <w:rsid w:val="00C20BBD"/>
    <w:rsid w:val="00C22195"/>
    <w:rsid w:val="00C233A8"/>
    <w:rsid w:val="00C23D0E"/>
    <w:rsid w:val="00C24060"/>
    <w:rsid w:val="00C2428F"/>
    <w:rsid w:val="00C24565"/>
    <w:rsid w:val="00C2518F"/>
    <w:rsid w:val="00C25592"/>
    <w:rsid w:val="00C2716F"/>
    <w:rsid w:val="00C277A7"/>
    <w:rsid w:val="00C2798E"/>
    <w:rsid w:val="00C30CEA"/>
    <w:rsid w:val="00C31175"/>
    <w:rsid w:val="00C31394"/>
    <w:rsid w:val="00C3167A"/>
    <w:rsid w:val="00C31E81"/>
    <w:rsid w:val="00C321E8"/>
    <w:rsid w:val="00C326A5"/>
    <w:rsid w:val="00C326BE"/>
    <w:rsid w:val="00C33693"/>
    <w:rsid w:val="00C338DE"/>
    <w:rsid w:val="00C34B3A"/>
    <w:rsid w:val="00C3529B"/>
    <w:rsid w:val="00C3567C"/>
    <w:rsid w:val="00C36C69"/>
    <w:rsid w:val="00C36E23"/>
    <w:rsid w:val="00C36EBF"/>
    <w:rsid w:val="00C3729A"/>
    <w:rsid w:val="00C37304"/>
    <w:rsid w:val="00C37B50"/>
    <w:rsid w:val="00C400E2"/>
    <w:rsid w:val="00C406CE"/>
    <w:rsid w:val="00C413D9"/>
    <w:rsid w:val="00C414BC"/>
    <w:rsid w:val="00C42E51"/>
    <w:rsid w:val="00C42E77"/>
    <w:rsid w:val="00C43B4D"/>
    <w:rsid w:val="00C43C39"/>
    <w:rsid w:val="00C4549D"/>
    <w:rsid w:val="00C45D99"/>
    <w:rsid w:val="00C45ED8"/>
    <w:rsid w:val="00C465AC"/>
    <w:rsid w:val="00C46A6A"/>
    <w:rsid w:val="00C46D65"/>
    <w:rsid w:val="00C470E1"/>
    <w:rsid w:val="00C47CE3"/>
    <w:rsid w:val="00C50D3C"/>
    <w:rsid w:val="00C50F7D"/>
    <w:rsid w:val="00C5161F"/>
    <w:rsid w:val="00C51BCF"/>
    <w:rsid w:val="00C51DAB"/>
    <w:rsid w:val="00C52E04"/>
    <w:rsid w:val="00C53BC1"/>
    <w:rsid w:val="00C54477"/>
    <w:rsid w:val="00C54E75"/>
    <w:rsid w:val="00C55646"/>
    <w:rsid w:val="00C56ACA"/>
    <w:rsid w:val="00C573E9"/>
    <w:rsid w:val="00C606E2"/>
    <w:rsid w:val="00C610DD"/>
    <w:rsid w:val="00C610E2"/>
    <w:rsid w:val="00C62405"/>
    <w:rsid w:val="00C6277F"/>
    <w:rsid w:val="00C635EA"/>
    <w:rsid w:val="00C63A30"/>
    <w:rsid w:val="00C64D14"/>
    <w:rsid w:val="00C65296"/>
    <w:rsid w:val="00C7010F"/>
    <w:rsid w:val="00C70C20"/>
    <w:rsid w:val="00C70C86"/>
    <w:rsid w:val="00C71162"/>
    <w:rsid w:val="00C717CB"/>
    <w:rsid w:val="00C7192D"/>
    <w:rsid w:val="00C7225C"/>
    <w:rsid w:val="00C7387E"/>
    <w:rsid w:val="00C7408A"/>
    <w:rsid w:val="00C74FDB"/>
    <w:rsid w:val="00C7598E"/>
    <w:rsid w:val="00C759BB"/>
    <w:rsid w:val="00C75AED"/>
    <w:rsid w:val="00C76144"/>
    <w:rsid w:val="00C762EC"/>
    <w:rsid w:val="00C77A40"/>
    <w:rsid w:val="00C77C4A"/>
    <w:rsid w:val="00C804A2"/>
    <w:rsid w:val="00C80863"/>
    <w:rsid w:val="00C82A2D"/>
    <w:rsid w:val="00C8312E"/>
    <w:rsid w:val="00C83258"/>
    <w:rsid w:val="00C84D8C"/>
    <w:rsid w:val="00C8557D"/>
    <w:rsid w:val="00C8590C"/>
    <w:rsid w:val="00C85A96"/>
    <w:rsid w:val="00C860C2"/>
    <w:rsid w:val="00C8669B"/>
    <w:rsid w:val="00C8693B"/>
    <w:rsid w:val="00C86DFC"/>
    <w:rsid w:val="00C87090"/>
    <w:rsid w:val="00C873F0"/>
    <w:rsid w:val="00C87B76"/>
    <w:rsid w:val="00C87D49"/>
    <w:rsid w:val="00C906BD"/>
    <w:rsid w:val="00C90991"/>
    <w:rsid w:val="00C917D9"/>
    <w:rsid w:val="00C91AA3"/>
    <w:rsid w:val="00C92841"/>
    <w:rsid w:val="00C92CD9"/>
    <w:rsid w:val="00C92E3B"/>
    <w:rsid w:val="00C93135"/>
    <w:rsid w:val="00C933A1"/>
    <w:rsid w:val="00C933C5"/>
    <w:rsid w:val="00C93643"/>
    <w:rsid w:val="00C93908"/>
    <w:rsid w:val="00C939EF"/>
    <w:rsid w:val="00C93B3A"/>
    <w:rsid w:val="00C940D1"/>
    <w:rsid w:val="00C94312"/>
    <w:rsid w:val="00C953A1"/>
    <w:rsid w:val="00C95F7F"/>
    <w:rsid w:val="00C9629F"/>
    <w:rsid w:val="00C96466"/>
    <w:rsid w:val="00C976D6"/>
    <w:rsid w:val="00C977DB"/>
    <w:rsid w:val="00C9793B"/>
    <w:rsid w:val="00C97A54"/>
    <w:rsid w:val="00CA04AD"/>
    <w:rsid w:val="00CA11AB"/>
    <w:rsid w:val="00CA190B"/>
    <w:rsid w:val="00CA1A58"/>
    <w:rsid w:val="00CA1E26"/>
    <w:rsid w:val="00CA1F1D"/>
    <w:rsid w:val="00CA431E"/>
    <w:rsid w:val="00CA53AD"/>
    <w:rsid w:val="00CA61AF"/>
    <w:rsid w:val="00CA6449"/>
    <w:rsid w:val="00CA6BC0"/>
    <w:rsid w:val="00CA6D52"/>
    <w:rsid w:val="00CA728C"/>
    <w:rsid w:val="00CA7DA4"/>
    <w:rsid w:val="00CB0127"/>
    <w:rsid w:val="00CB0164"/>
    <w:rsid w:val="00CB0197"/>
    <w:rsid w:val="00CB1BD5"/>
    <w:rsid w:val="00CB1D93"/>
    <w:rsid w:val="00CB3156"/>
    <w:rsid w:val="00CB37B8"/>
    <w:rsid w:val="00CB415D"/>
    <w:rsid w:val="00CB487E"/>
    <w:rsid w:val="00CB53EA"/>
    <w:rsid w:val="00CB58C4"/>
    <w:rsid w:val="00CB5A3A"/>
    <w:rsid w:val="00CB6872"/>
    <w:rsid w:val="00CB6D18"/>
    <w:rsid w:val="00CB7413"/>
    <w:rsid w:val="00CB76F2"/>
    <w:rsid w:val="00CC1EC1"/>
    <w:rsid w:val="00CC2A3E"/>
    <w:rsid w:val="00CC2AE6"/>
    <w:rsid w:val="00CC3D46"/>
    <w:rsid w:val="00CC45C6"/>
    <w:rsid w:val="00CC4741"/>
    <w:rsid w:val="00CC4A71"/>
    <w:rsid w:val="00CC4EFC"/>
    <w:rsid w:val="00CC69F3"/>
    <w:rsid w:val="00CC6BA0"/>
    <w:rsid w:val="00CC7787"/>
    <w:rsid w:val="00CC7A69"/>
    <w:rsid w:val="00CC7D37"/>
    <w:rsid w:val="00CC7DB1"/>
    <w:rsid w:val="00CD0486"/>
    <w:rsid w:val="00CD09F4"/>
    <w:rsid w:val="00CD121D"/>
    <w:rsid w:val="00CD17BE"/>
    <w:rsid w:val="00CD1FF4"/>
    <w:rsid w:val="00CD288F"/>
    <w:rsid w:val="00CD2EE8"/>
    <w:rsid w:val="00CD2F67"/>
    <w:rsid w:val="00CD2FEB"/>
    <w:rsid w:val="00CD30A3"/>
    <w:rsid w:val="00CD317B"/>
    <w:rsid w:val="00CD3246"/>
    <w:rsid w:val="00CD3F69"/>
    <w:rsid w:val="00CD42B6"/>
    <w:rsid w:val="00CD4E31"/>
    <w:rsid w:val="00CD6421"/>
    <w:rsid w:val="00CD6E02"/>
    <w:rsid w:val="00CD713A"/>
    <w:rsid w:val="00CE1C5E"/>
    <w:rsid w:val="00CE305F"/>
    <w:rsid w:val="00CE33A0"/>
    <w:rsid w:val="00CE39A5"/>
    <w:rsid w:val="00CE3DB4"/>
    <w:rsid w:val="00CE4898"/>
    <w:rsid w:val="00CE48C0"/>
    <w:rsid w:val="00CE57A5"/>
    <w:rsid w:val="00CE62C7"/>
    <w:rsid w:val="00CE6933"/>
    <w:rsid w:val="00CE6F87"/>
    <w:rsid w:val="00CE7213"/>
    <w:rsid w:val="00CE7442"/>
    <w:rsid w:val="00CE7A8A"/>
    <w:rsid w:val="00CE7C0C"/>
    <w:rsid w:val="00CE7D2E"/>
    <w:rsid w:val="00CF044F"/>
    <w:rsid w:val="00CF07B6"/>
    <w:rsid w:val="00CF0B3F"/>
    <w:rsid w:val="00CF0E43"/>
    <w:rsid w:val="00CF19F9"/>
    <w:rsid w:val="00CF2843"/>
    <w:rsid w:val="00CF2B50"/>
    <w:rsid w:val="00CF2FFC"/>
    <w:rsid w:val="00CF37B4"/>
    <w:rsid w:val="00CF405E"/>
    <w:rsid w:val="00CF5B8C"/>
    <w:rsid w:val="00CF678D"/>
    <w:rsid w:val="00CF7130"/>
    <w:rsid w:val="00CF7433"/>
    <w:rsid w:val="00CF7E3D"/>
    <w:rsid w:val="00D00765"/>
    <w:rsid w:val="00D01C12"/>
    <w:rsid w:val="00D023A1"/>
    <w:rsid w:val="00D040ED"/>
    <w:rsid w:val="00D048D4"/>
    <w:rsid w:val="00D04E21"/>
    <w:rsid w:val="00D066AB"/>
    <w:rsid w:val="00D06868"/>
    <w:rsid w:val="00D07571"/>
    <w:rsid w:val="00D07885"/>
    <w:rsid w:val="00D07EE2"/>
    <w:rsid w:val="00D1046C"/>
    <w:rsid w:val="00D10933"/>
    <w:rsid w:val="00D124B0"/>
    <w:rsid w:val="00D12EBC"/>
    <w:rsid w:val="00D137DF"/>
    <w:rsid w:val="00D13E72"/>
    <w:rsid w:val="00D15373"/>
    <w:rsid w:val="00D1544A"/>
    <w:rsid w:val="00D15BBF"/>
    <w:rsid w:val="00D16017"/>
    <w:rsid w:val="00D1630D"/>
    <w:rsid w:val="00D17D0C"/>
    <w:rsid w:val="00D17EAE"/>
    <w:rsid w:val="00D20508"/>
    <w:rsid w:val="00D20569"/>
    <w:rsid w:val="00D2088D"/>
    <w:rsid w:val="00D21966"/>
    <w:rsid w:val="00D24CD1"/>
    <w:rsid w:val="00D254FF"/>
    <w:rsid w:val="00D25861"/>
    <w:rsid w:val="00D25F8B"/>
    <w:rsid w:val="00D2615C"/>
    <w:rsid w:val="00D26611"/>
    <w:rsid w:val="00D2686E"/>
    <w:rsid w:val="00D2714A"/>
    <w:rsid w:val="00D278EF"/>
    <w:rsid w:val="00D27E9A"/>
    <w:rsid w:val="00D27F87"/>
    <w:rsid w:val="00D30F64"/>
    <w:rsid w:val="00D31120"/>
    <w:rsid w:val="00D3145E"/>
    <w:rsid w:val="00D31C42"/>
    <w:rsid w:val="00D32714"/>
    <w:rsid w:val="00D339AF"/>
    <w:rsid w:val="00D33C4E"/>
    <w:rsid w:val="00D33E99"/>
    <w:rsid w:val="00D3411E"/>
    <w:rsid w:val="00D3433C"/>
    <w:rsid w:val="00D34E59"/>
    <w:rsid w:val="00D34ECD"/>
    <w:rsid w:val="00D36213"/>
    <w:rsid w:val="00D36916"/>
    <w:rsid w:val="00D36B54"/>
    <w:rsid w:val="00D36C65"/>
    <w:rsid w:val="00D40DBA"/>
    <w:rsid w:val="00D41BE2"/>
    <w:rsid w:val="00D42A9B"/>
    <w:rsid w:val="00D42DE6"/>
    <w:rsid w:val="00D43747"/>
    <w:rsid w:val="00D43E9E"/>
    <w:rsid w:val="00D447B3"/>
    <w:rsid w:val="00D44CC4"/>
    <w:rsid w:val="00D4516D"/>
    <w:rsid w:val="00D45C12"/>
    <w:rsid w:val="00D45E1F"/>
    <w:rsid w:val="00D47F2A"/>
    <w:rsid w:val="00D50527"/>
    <w:rsid w:val="00D505F4"/>
    <w:rsid w:val="00D50D94"/>
    <w:rsid w:val="00D5142D"/>
    <w:rsid w:val="00D518CE"/>
    <w:rsid w:val="00D53F07"/>
    <w:rsid w:val="00D54395"/>
    <w:rsid w:val="00D543F6"/>
    <w:rsid w:val="00D56375"/>
    <w:rsid w:val="00D56640"/>
    <w:rsid w:val="00D5686C"/>
    <w:rsid w:val="00D56990"/>
    <w:rsid w:val="00D57027"/>
    <w:rsid w:val="00D570AE"/>
    <w:rsid w:val="00D57534"/>
    <w:rsid w:val="00D57957"/>
    <w:rsid w:val="00D57EEA"/>
    <w:rsid w:val="00D60DC5"/>
    <w:rsid w:val="00D62BEF"/>
    <w:rsid w:val="00D632D3"/>
    <w:rsid w:val="00D63E4E"/>
    <w:rsid w:val="00D646D9"/>
    <w:rsid w:val="00D64B48"/>
    <w:rsid w:val="00D64F14"/>
    <w:rsid w:val="00D654B9"/>
    <w:rsid w:val="00D65807"/>
    <w:rsid w:val="00D667D3"/>
    <w:rsid w:val="00D66EE8"/>
    <w:rsid w:val="00D67003"/>
    <w:rsid w:val="00D679BA"/>
    <w:rsid w:val="00D704C3"/>
    <w:rsid w:val="00D70667"/>
    <w:rsid w:val="00D70D13"/>
    <w:rsid w:val="00D72B07"/>
    <w:rsid w:val="00D72DAA"/>
    <w:rsid w:val="00D741CC"/>
    <w:rsid w:val="00D74259"/>
    <w:rsid w:val="00D74A71"/>
    <w:rsid w:val="00D74C2F"/>
    <w:rsid w:val="00D74E84"/>
    <w:rsid w:val="00D75D40"/>
    <w:rsid w:val="00D75FE1"/>
    <w:rsid w:val="00D763DB"/>
    <w:rsid w:val="00D77276"/>
    <w:rsid w:val="00D77AFC"/>
    <w:rsid w:val="00D81491"/>
    <w:rsid w:val="00D82223"/>
    <w:rsid w:val="00D84B8E"/>
    <w:rsid w:val="00D85EC2"/>
    <w:rsid w:val="00D86465"/>
    <w:rsid w:val="00D87B15"/>
    <w:rsid w:val="00D87BE2"/>
    <w:rsid w:val="00D87FE6"/>
    <w:rsid w:val="00D901B6"/>
    <w:rsid w:val="00D9053C"/>
    <w:rsid w:val="00D90620"/>
    <w:rsid w:val="00D908D5"/>
    <w:rsid w:val="00D9091B"/>
    <w:rsid w:val="00D90D4E"/>
    <w:rsid w:val="00D9152B"/>
    <w:rsid w:val="00D91854"/>
    <w:rsid w:val="00D91C4C"/>
    <w:rsid w:val="00D9264C"/>
    <w:rsid w:val="00D92B8C"/>
    <w:rsid w:val="00D944C3"/>
    <w:rsid w:val="00D95B71"/>
    <w:rsid w:val="00D95DF0"/>
    <w:rsid w:val="00D95FA1"/>
    <w:rsid w:val="00D967EC"/>
    <w:rsid w:val="00D96C5B"/>
    <w:rsid w:val="00D97DDA"/>
    <w:rsid w:val="00DA0301"/>
    <w:rsid w:val="00DA03E9"/>
    <w:rsid w:val="00DA0A0E"/>
    <w:rsid w:val="00DA0E84"/>
    <w:rsid w:val="00DA19B2"/>
    <w:rsid w:val="00DA1D7A"/>
    <w:rsid w:val="00DA22BB"/>
    <w:rsid w:val="00DA239C"/>
    <w:rsid w:val="00DA2975"/>
    <w:rsid w:val="00DA35E4"/>
    <w:rsid w:val="00DA366F"/>
    <w:rsid w:val="00DA508B"/>
    <w:rsid w:val="00DA5411"/>
    <w:rsid w:val="00DA5A88"/>
    <w:rsid w:val="00DA6502"/>
    <w:rsid w:val="00DA66E2"/>
    <w:rsid w:val="00DA6C93"/>
    <w:rsid w:val="00DA7599"/>
    <w:rsid w:val="00DB03C4"/>
    <w:rsid w:val="00DB16FA"/>
    <w:rsid w:val="00DB1F57"/>
    <w:rsid w:val="00DB2CFA"/>
    <w:rsid w:val="00DB3407"/>
    <w:rsid w:val="00DB4B30"/>
    <w:rsid w:val="00DB4D23"/>
    <w:rsid w:val="00DB6C8B"/>
    <w:rsid w:val="00DB6D1C"/>
    <w:rsid w:val="00DB7390"/>
    <w:rsid w:val="00DB778E"/>
    <w:rsid w:val="00DC016E"/>
    <w:rsid w:val="00DC020F"/>
    <w:rsid w:val="00DC0879"/>
    <w:rsid w:val="00DC2803"/>
    <w:rsid w:val="00DC2F3A"/>
    <w:rsid w:val="00DC4751"/>
    <w:rsid w:val="00DC4EE3"/>
    <w:rsid w:val="00DC57B4"/>
    <w:rsid w:val="00DC68CB"/>
    <w:rsid w:val="00DC7565"/>
    <w:rsid w:val="00DC78C8"/>
    <w:rsid w:val="00DD1C4F"/>
    <w:rsid w:val="00DD2106"/>
    <w:rsid w:val="00DD2A29"/>
    <w:rsid w:val="00DD2BD6"/>
    <w:rsid w:val="00DD32FB"/>
    <w:rsid w:val="00DD352D"/>
    <w:rsid w:val="00DD377C"/>
    <w:rsid w:val="00DD55E9"/>
    <w:rsid w:val="00DD5C87"/>
    <w:rsid w:val="00DD616F"/>
    <w:rsid w:val="00DD76B3"/>
    <w:rsid w:val="00DE0A98"/>
    <w:rsid w:val="00DE19C4"/>
    <w:rsid w:val="00DE255D"/>
    <w:rsid w:val="00DE25C0"/>
    <w:rsid w:val="00DE3043"/>
    <w:rsid w:val="00DE50FA"/>
    <w:rsid w:val="00DE5337"/>
    <w:rsid w:val="00DE578D"/>
    <w:rsid w:val="00DE6B62"/>
    <w:rsid w:val="00DE721F"/>
    <w:rsid w:val="00DE754A"/>
    <w:rsid w:val="00DE792D"/>
    <w:rsid w:val="00DE7E30"/>
    <w:rsid w:val="00DF015C"/>
    <w:rsid w:val="00DF1311"/>
    <w:rsid w:val="00DF1CAA"/>
    <w:rsid w:val="00DF1E52"/>
    <w:rsid w:val="00DF2673"/>
    <w:rsid w:val="00DF3776"/>
    <w:rsid w:val="00DF397A"/>
    <w:rsid w:val="00DF41FD"/>
    <w:rsid w:val="00DF4FFE"/>
    <w:rsid w:val="00DF54B0"/>
    <w:rsid w:val="00DF551E"/>
    <w:rsid w:val="00DF64D1"/>
    <w:rsid w:val="00DF7C70"/>
    <w:rsid w:val="00E00302"/>
    <w:rsid w:val="00E00436"/>
    <w:rsid w:val="00E00DA7"/>
    <w:rsid w:val="00E00E95"/>
    <w:rsid w:val="00E00ECE"/>
    <w:rsid w:val="00E01243"/>
    <w:rsid w:val="00E02060"/>
    <w:rsid w:val="00E02469"/>
    <w:rsid w:val="00E02A6D"/>
    <w:rsid w:val="00E03305"/>
    <w:rsid w:val="00E03D30"/>
    <w:rsid w:val="00E03E6C"/>
    <w:rsid w:val="00E048D8"/>
    <w:rsid w:val="00E0511A"/>
    <w:rsid w:val="00E0699A"/>
    <w:rsid w:val="00E06F00"/>
    <w:rsid w:val="00E1050A"/>
    <w:rsid w:val="00E10566"/>
    <w:rsid w:val="00E111A2"/>
    <w:rsid w:val="00E11238"/>
    <w:rsid w:val="00E131B7"/>
    <w:rsid w:val="00E137A2"/>
    <w:rsid w:val="00E1391A"/>
    <w:rsid w:val="00E13D09"/>
    <w:rsid w:val="00E1588E"/>
    <w:rsid w:val="00E1651F"/>
    <w:rsid w:val="00E16EC1"/>
    <w:rsid w:val="00E17155"/>
    <w:rsid w:val="00E1765D"/>
    <w:rsid w:val="00E20970"/>
    <w:rsid w:val="00E20E39"/>
    <w:rsid w:val="00E215EB"/>
    <w:rsid w:val="00E22866"/>
    <w:rsid w:val="00E22B37"/>
    <w:rsid w:val="00E23455"/>
    <w:rsid w:val="00E24165"/>
    <w:rsid w:val="00E26153"/>
    <w:rsid w:val="00E26C99"/>
    <w:rsid w:val="00E2744C"/>
    <w:rsid w:val="00E275CB"/>
    <w:rsid w:val="00E278D9"/>
    <w:rsid w:val="00E304D2"/>
    <w:rsid w:val="00E306A7"/>
    <w:rsid w:val="00E314C2"/>
    <w:rsid w:val="00E31FC0"/>
    <w:rsid w:val="00E324BB"/>
    <w:rsid w:val="00E32789"/>
    <w:rsid w:val="00E32950"/>
    <w:rsid w:val="00E33424"/>
    <w:rsid w:val="00E345D8"/>
    <w:rsid w:val="00E34929"/>
    <w:rsid w:val="00E35E5B"/>
    <w:rsid w:val="00E363D4"/>
    <w:rsid w:val="00E3641D"/>
    <w:rsid w:val="00E370BA"/>
    <w:rsid w:val="00E373ED"/>
    <w:rsid w:val="00E422E7"/>
    <w:rsid w:val="00E42716"/>
    <w:rsid w:val="00E44FC9"/>
    <w:rsid w:val="00E452A6"/>
    <w:rsid w:val="00E45863"/>
    <w:rsid w:val="00E45997"/>
    <w:rsid w:val="00E45C9E"/>
    <w:rsid w:val="00E45E6F"/>
    <w:rsid w:val="00E4679D"/>
    <w:rsid w:val="00E47111"/>
    <w:rsid w:val="00E4770F"/>
    <w:rsid w:val="00E47953"/>
    <w:rsid w:val="00E47A30"/>
    <w:rsid w:val="00E50DAF"/>
    <w:rsid w:val="00E50DD4"/>
    <w:rsid w:val="00E51498"/>
    <w:rsid w:val="00E51A59"/>
    <w:rsid w:val="00E51D30"/>
    <w:rsid w:val="00E530E8"/>
    <w:rsid w:val="00E54178"/>
    <w:rsid w:val="00E541A4"/>
    <w:rsid w:val="00E54C95"/>
    <w:rsid w:val="00E54F6D"/>
    <w:rsid w:val="00E555B8"/>
    <w:rsid w:val="00E55770"/>
    <w:rsid w:val="00E56714"/>
    <w:rsid w:val="00E57939"/>
    <w:rsid w:val="00E602AB"/>
    <w:rsid w:val="00E6052E"/>
    <w:rsid w:val="00E60538"/>
    <w:rsid w:val="00E61224"/>
    <w:rsid w:val="00E6326C"/>
    <w:rsid w:val="00E63651"/>
    <w:rsid w:val="00E639EE"/>
    <w:rsid w:val="00E63F7E"/>
    <w:rsid w:val="00E64769"/>
    <w:rsid w:val="00E64B7F"/>
    <w:rsid w:val="00E64E77"/>
    <w:rsid w:val="00E66491"/>
    <w:rsid w:val="00E666BC"/>
    <w:rsid w:val="00E66D78"/>
    <w:rsid w:val="00E66F2B"/>
    <w:rsid w:val="00E6795E"/>
    <w:rsid w:val="00E703F0"/>
    <w:rsid w:val="00E71743"/>
    <w:rsid w:val="00E71A15"/>
    <w:rsid w:val="00E72801"/>
    <w:rsid w:val="00E7286A"/>
    <w:rsid w:val="00E73124"/>
    <w:rsid w:val="00E73B77"/>
    <w:rsid w:val="00E7493E"/>
    <w:rsid w:val="00E74CC3"/>
    <w:rsid w:val="00E75D4E"/>
    <w:rsid w:val="00E75EA9"/>
    <w:rsid w:val="00E761BD"/>
    <w:rsid w:val="00E7633A"/>
    <w:rsid w:val="00E76412"/>
    <w:rsid w:val="00E7771B"/>
    <w:rsid w:val="00E7776F"/>
    <w:rsid w:val="00E777FB"/>
    <w:rsid w:val="00E804EF"/>
    <w:rsid w:val="00E8082B"/>
    <w:rsid w:val="00E82214"/>
    <w:rsid w:val="00E82C25"/>
    <w:rsid w:val="00E82FFE"/>
    <w:rsid w:val="00E841E2"/>
    <w:rsid w:val="00E84613"/>
    <w:rsid w:val="00E85422"/>
    <w:rsid w:val="00E85591"/>
    <w:rsid w:val="00E86BBD"/>
    <w:rsid w:val="00E8748B"/>
    <w:rsid w:val="00E878B0"/>
    <w:rsid w:val="00E901C9"/>
    <w:rsid w:val="00E910F7"/>
    <w:rsid w:val="00E919C3"/>
    <w:rsid w:val="00E91F20"/>
    <w:rsid w:val="00E9284C"/>
    <w:rsid w:val="00E9343E"/>
    <w:rsid w:val="00E93EEF"/>
    <w:rsid w:val="00E94893"/>
    <w:rsid w:val="00E953BD"/>
    <w:rsid w:val="00E961CE"/>
    <w:rsid w:val="00E96564"/>
    <w:rsid w:val="00E96703"/>
    <w:rsid w:val="00E969A0"/>
    <w:rsid w:val="00E96A58"/>
    <w:rsid w:val="00E9722C"/>
    <w:rsid w:val="00E97278"/>
    <w:rsid w:val="00E97A82"/>
    <w:rsid w:val="00E97C3A"/>
    <w:rsid w:val="00EA0225"/>
    <w:rsid w:val="00EA0454"/>
    <w:rsid w:val="00EA0C9D"/>
    <w:rsid w:val="00EA11E4"/>
    <w:rsid w:val="00EA1C9F"/>
    <w:rsid w:val="00EA28E8"/>
    <w:rsid w:val="00EA2ADB"/>
    <w:rsid w:val="00EA2E5D"/>
    <w:rsid w:val="00EA356A"/>
    <w:rsid w:val="00EA4DC5"/>
    <w:rsid w:val="00EA5032"/>
    <w:rsid w:val="00EA5706"/>
    <w:rsid w:val="00EA5A0A"/>
    <w:rsid w:val="00EA6E6A"/>
    <w:rsid w:val="00EA76CE"/>
    <w:rsid w:val="00EB0566"/>
    <w:rsid w:val="00EB0E0C"/>
    <w:rsid w:val="00EB1F82"/>
    <w:rsid w:val="00EB36E8"/>
    <w:rsid w:val="00EB4261"/>
    <w:rsid w:val="00EB5674"/>
    <w:rsid w:val="00EB59A4"/>
    <w:rsid w:val="00EB6A65"/>
    <w:rsid w:val="00EB6FE7"/>
    <w:rsid w:val="00EB72EC"/>
    <w:rsid w:val="00EB74DB"/>
    <w:rsid w:val="00EB7C5F"/>
    <w:rsid w:val="00EC0AC1"/>
    <w:rsid w:val="00EC2F05"/>
    <w:rsid w:val="00EC3A79"/>
    <w:rsid w:val="00EC4E7E"/>
    <w:rsid w:val="00EC4F9B"/>
    <w:rsid w:val="00EC515A"/>
    <w:rsid w:val="00EC7B61"/>
    <w:rsid w:val="00ED00F1"/>
    <w:rsid w:val="00ED0B03"/>
    <w:rsid w:val="00ED308E"/>
    <w:rsid w:val="00ED4E7F"/>
    <w:rsid w:val="00ED5494"/>
    <w:rsid w:val="00ED5E90"/>
    <w:rsid w:val="00EE05FA"/>
    <w:rsid w:val="00EE0857"/>
    <w:rsid w:val="00EE1E1A"/>
    <w:rsid w:val="00EE25C4"/>
    <w:rsid w:val="00EE26A9"/>
    <w:rsid w:val="00EE303A"/>
    <w:rsid w:val="00EE36E0"/>
    <w:rsid w:val="00EE3F0C"/>
    <w:rsid w:val="00EE42DA"/>
    <w:rsid w:val="00EE4DC9"/>
    <w:rsid w:val="00EE55AC"/>
    <w:rsid w:val="00EE58F4"/>
    <w:rsid w:val="00EE62C7"/>
    <w:rsid w:val="00EE70CB"/>
    <w:rsid w:val="00EE7C67"/>
    <w:rsid w:val="00EF240E"/>
    <w:rsid w:val="00EF2AF4"/>
    <w:rsid w:val="00EF2DD8"/>
    <w:rsid w:val="00EF3001"/>
    <w:rsid w:val="00EF403A"/>
    <w:rsid w:val="00EF4FC9"/>
    <w:rsid w:val="00EF5473"/>
    <w:rsid w:val="00EF6588"/>
    <w:rsid w:val="00EF6C08"/>
    <w:rsid w:val="00EF7AF3"/>
    <w:rsid w:val="00F00884"/>
    <w:rsid w:val="00F010D8"/>
    <w:rsid w:val="00F014D3"/>
    <w:rsid w:val="00F0150F"/>
    <w:rsid w:val="00F01731"/>
    <w:rsid w:val="00F01A0E"/>
    <w:rsid w:val="00F01E44"/>
    <w:rsid w:val="00F02504"/>
    <w:rsid w:val="00F02908"/>
    <w:rsid w:val="00F02F0C"/>
    <w:rsid w:val="00F03431"/>
    <w:rsid w:val="00F0346E"/>
    <w:rsid w:val="00F03B55"/>
    <w:rsid w:val="00F03BD8"/>
    <w:rsid w:val="00F04E24"/>
    <w:rsid w:val="00F0513B"/>
    <w:rsid w:val="00F0530F"/>
    <w:rsid w:val="00F0538A"/>
    <w:rsid w:val="00F054F9"/>
    <w:rsid w:val="00F0578D"/>
    <w:rsid w:val="00F069CF"/>
    <w:rsid w:val="00F07728"/>
    <w:rsid w:val="00F07B8B"/>
    <w:rsid w:val="00F106E9"/>
    <w:rsid w:val="00F1135F"/>
    <w:rsid w:val="00F11AA6"/>
    <w:rsid w:val="00F11CE6"/>
    <w:rsid w:val="00F12B7E"/>
    <w:rsid w:val="00F12CB1"/>
    <w:rsid w:val="00F13D37"/>
    <w:rsid w:val="00F142C8"/>
    <w:rsid w:val="00F14667"/>
    <w:rsid w:val="00F150D6"/>
    <w:rsid w:val="00F15CCE"/>
    <w:rsid w:val="00F167D4"/>
    <w:rsid w:val="00F173D9"/>
    <w:rsid w:val="00F207C6"/>
    <w:rsid w:val="00F21104"/>
    <w:rsid w:val="00F211C4"/>
    <w:rsid w:val="00F2120C"/>
    <w:rsid w:val="00F2126B"/>
    <w:rsid w:val="00F21664"/>
    <w:rsid w:val="00F22D48"/>
    <w:rsid w:val="00F233F5"/>
    <w:rsid w:val="00F23B6A"/>
    <w:rsid w:val="00F23BC2"/>
    <w:rsid w:val="00F23E6F"/>
    <w:rsid w:val="00F247A0"/>
    <w:rsid w:val="00F24892"/>
    <w:rsid w:val="00F2499A"/>
    <w:rsid w:val="00F24A7E"/>
    <w:rsid w:val="00F24FA4"/>
    <w:rsid w:val="00F2518F"/>
    <w:rsid w:val="00F258AE"/>
    <w:rsid w:val="00F26449"/>
    <w:rsid w:val="00F26590"/>
    <w:rsid w:val="00F26731"/>
    <w:rsid w:val="00F26FCA"/>
    <w:rsid w:val="00F30331"/>
    <w:rsid w:val="00F304CE"/>
    <w:rsid w:val="00F30E9A"/>
    <w:rsid w:val="00F31E3E"/>
    <w:rsid w:val="00F31FC6"/>
    <w:rsid w:val="00F33D40"/>
    <w:rsid w:val="00F3428B"/>
    <w:rsid w:val="00F35229"/>
    <w:rsid w:val="00F35CDE"/>
    <w:rsid w:val="00F40B2A"/>
    <w:rsid w:val="00F40C04"/>
    <w:rsid w:val="00F415F8"/>
    <w:rsid w:val="00F4166F"/>
    <w:rsid w:val="00F416FA"/>
    <w:rsid w:val="00F44AFE"/>
    <w:rsid w:val="00F46D36"/>
    <w:rsid w:val="00F473C2"/>
    <w:rsid w:val="00F506D1"/>
    <w:rsid w:val="00F50B5B"/>
    <w:rsid w:val="00F5120B"/>
    <w:rsid w:val="00F51387"/>
    <w:rsid w:val="00F5152C"/>
    <w:rsid w:val="00F52061"/>
    <w:rsid w:val="00F5413A"/>
    <w:rsid w:val="00F55652"/>
    <w:rsid w:val="00F55B71"/>
    <w:rsid w:val="00F56DF7"/>
    <w:rsid w:val="00F5786D"/>
    <w:rsid w:val="00F57D52"/>
    <w:rsid w:val="00F601CC"/>
    <w:rsid w:val="00F603B1"/>
    <w:rsid w:val="00F60902"/>
    <w:rsid w:val="00F615EF"/>
    <w:rsid w:val="00F623D1"/>
    <w:rsid w:val="00F62DD5"/>
    <w:rsid w:val="00F65128"/>
    <w:rsid w:val="00F6541D"/>
    <w:rsid w:val="00F65739"/>
    <w:rsid w:val="00F65D88"/>
    <w:rsid w:val="00F66109"/>
    <w:rsid w:val="00F6611B"/>
    <w:rsid w:val="00F67AF9"/>
    <w:rsid w:val="00F705BC"/>
    <w:rsid w:val="00F70667"/>
    <w:rsid w:val="00F71408"/>
    <w:rsid w:val="00F718A6"/>
    <w:rsid w:val="00F71C26"/>
    <w:rsid w:val="00F7242A"/>
    <w:rsid w:val="00F73261"/>
    <w:rsid w:val="00F73E12"/>
    <w:rsid w:val="00F7557A"/>
    <w:rsid w:val="00F764DB"/>
    <w:rsid w:val="00F7709F"/>
    <w:rsid w:val="00F7738D"/>
    <w:rsid w:val="00F81A52"/>
    <w:rsid w:val="00F81A56"/>
    <w:rsid w:val="00F81F45"/>
    <w:rsid w:val="00F82CAD"/>
    <w:rsid w:val="00F831E0"/>
    <w:rsid w:val="00F83E86"/>
    <w:rsid w:val="00F8495E"/>
    <w:rsid w:val="00F85858"/>
    <w:rsid w:val="00F85CA9"/>
    <w:rsid w:val="00F85EB2"/>
    <w:rsid w:val="00F85F07"/>
    <w:rsid w:val="00F860D0"/>
    <w:rsid w:val="00F87118"/>
    <w:rsid w:val="00F87ACC"/>
    <w:rsid w:val="00F87AED"/>
    <w:rsid w:val="00F87C84"/>
    <w:rsid w:val="00F94792"/>
    <w:rsid w:val="00F95417"/>
    <w:rsid w:val="00F95503"/>
    <w:rsid w:val="00F9558A"/>
    <w:rsid w:val="00F9572B"/>
    <w:rsid w:val="00F95BAC"/>
    <w:rsid w:val="00F966CA"/>
    <w:rsid w:val="00F968C4"/>
    <w:rsid w:val="00F978CB"/>
    <w:rsid w:val="00FA0072"/>
    <w:rsid w:val="00FA54E8"/>
    <w:rsid w:val="00FA5EB0"/>
    <w:rsid w:val="00FA5FFC"/>
    <w:rsid w:val="00FA68B8"/>
    <w:rsid w:val="00FA6AB4"/>
    <w:rsid w:val="00FA6DF8"/>
    <w:rsid w:val="00FA6EDC"/>
    <w:rsid w:val="00FB066B"/>
    <w:rsid w:val="00FB1009"/>
    <w:rsid w:val="00FB1510"/>
    <w:rsid w:val="00FB2D37"/>
    <w:rsid w:val="00FB3000"/>
    <w:rsid w:val="00FB43E9"/>
    <w:rsid w:val="00FB50E4"/>
    <w:rsid w:val="00FB6517"/>
    <w:rsid w:val="00FB67C7"/>
    <w:rsid w:val="00FC3774"/>
    <w:rsid w:val="00FC3775"/>
    <w:rsid w:val="00FC565D"/>
    <w:rsid w:val="00FC5A82"/>
    <w:rsid w:val="00FC6B35"/>
    <w:rsid w:val="00FC6BCB"/>
    <w:rsid w:val="00FC758A"/>
    <w:rsid w:val="00FC7DB9"/>
    <w:rsid w:val="00FD00EE"/>
    <w:rsid w:val="00FD0455"/>
    <w:rsid w:val="00FD1442"/>
    <w:rsid w:val="00FD1E23"/>
    <w:rsid w:val="00FD2330"/>
    <w:rsid w:val="00FD2462"/>
    <w:rsid w:val="00FD2F52"/>
    <w:rsid w:val="00FD34D6"/>
    <w:rsid w:val="00FD38E1"/>
    <w:rsid w:val="00FD47BC"/>
    <w:rsid w:val="00FD47D2"/>
    <w:rsid w:val="00FD4E9D"/>
    <w:rsid w:val="00FD5BAC"/>
    <w:rsid w:val="00FD60FB"/>
    <w:rsid w:val="00FD63B0"/>
    <w:rsid w:val="00FD6485"/>
    <w:rsid w:val="00FD6547"/>
    <w:rsid w:val="00FD6884"/>
    <w:rsid w:val="00FD697E"/>
    <w:rsid w:val="00FD6E8C"/>
    <w:rsid w:val="00FD717D"/>
    <w:rsid w:val="00FD71C6"/>
    <w:rsid w:val="00FD732A"/>
    <w:rsid w:val="00FE04C5"/>
    <w:rsid w:val="00FE0766"/>
    <w:rsid w:val="00FE0D3F"/>
    <w:rsid w:val="00FE187A"/>
    <w:rsid w:val="00FE1DDD"/>
    <w:rsid w:val="00FE2105"/>
    <w:rsid w:val="00FE23CC"/>
    <w:rsid w:val="00FE3212"/>
    <w:rsid w:val="00FE397D"/>
    <w:rsid w:val="00FE3CEB"/>
    <w:rsid w:val="00FE3D05"/>
    <w:rsid w:val="00FE435F"/>
    <w:rsid w:val="00FE5338"/>
    <w:rsid w:val="00FE5AE7"/>
    <w:rsid w:val="00FE5D4A"/>
    <w:rsid w:val="00FE5E71"/>
    <w:rsid w:val="00FE750E"/>
    <w:rsid w:val="00FE76B8"/>
    <w:rsid w:val="00FE7A4A"/>
    <w:rsid w:val="00FF0385"/>
    <w:rsid w:val="00FF0690"/>
    <w:rsid w:val="00FF0E6B"/>
    <w:rsid w:val="00FF0F97"/>
    <w:rsid w:val="00FF1495"/>
    <w:rsid w:val="00FF16BF"/>
    <w:rsid w:val="00FF16C0"/>
    <w:rsid w:val="00FF2632"/>
    <w:rsid w:val="00FF2801"/>
    <w:rsid w:val="00FF398E"/>
    <w:rsid w:val="00FF5207"/>
    <w:rsid w:val="00FF52FC"/>
    <w:rsid w:val="00FF5DA9"/>
    <w:rsid w:val="00FF603D"/>
    <w:rsid w:val="00FF668F"/>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EF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17"/>
    <w:pPr>
      <w:ind w:left="720"/>
      <w:contextualSpacing/>
    </w:pPr>
  </w:style>
  <w:style w:type="character" w:styleId="Hyperlink">
    <w:name w:val="Hyperlink"/>
    <w:basedOn w:val="DefaultParagraphFont"/>
    <w:uiPriority w:val="99"/>
    <w:unhideWhenUsed/>
    <w:rsid w:val="00D13E72"/>
    <w:rPr>
      <w:color w:val="0563C1" w:themeColor="hyperlink"/>
      <w:u w:val="single"/>
    </w:rPr>
  </w:style>
  <w:style w:type="character" w:styleId="LineNumber">
    <w:name w:val="line number"/>
    <w:basedOn w:val="DefaultParagraphFont"/>
    <w:uiPriority w:val="99"/>
    <w:semiHidden/>
    <w:unhideWhenUsed/>
    <w:rsid w:val="00EB6A65"/>
  </w:style>
  <w:style w:type="paragraph" w:styleId="Footer">
    <w:name w:val="footer"/>
    <w:basedOn w:val="Normal"/>
    <w:link w:val="FooterChar"/>
    <w:uiPriority w:val="99"/>
    <w:unhideWhenUsed/>
    <w:rsid w:val="001F1E14"/>
    <w:pPr>
      <w:tabs>
        <w:tab w:val="center" w:pos="4680"/>
        <w:tab w:val="right" w:pos="9360"/>
      </w:tabs>
    </w:pPr>
  </w:style>
  <w:style w:type="character" w:customStyle="1" w:styleId="FooterChar">
    <w:name w:val="Footer Char"/>
    <w:basedOn w:val="DefaultParagraphFont"/>
    <w:link w:val="Footer"/>
    <w:uiPriority w:val="99"/>
    <w:rsid w:val="001F1E14"/>
  </w:style>
  <w:style w:type="character" w:styleId="PageNumber">
    <w:name w:val="page number"/>
    <w:basedOn w:val="DefaultParagraphFont"/>
    <w:uiPriority w:val="99"/>
    <w:semiHidden/>
    <w:unhideWhenUsed/>
    <w:rsid w:val="001F1E14"/>
  </w:style>
  <w:style w:type="table" w:styleId="TableGrid">
    <w:name w:val="Table Grid"/>
    <w:basedOn w:val="TableNormal"/>
    <w:uiPriority w:val="39"/>
    <w:rsid w:val="00B91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6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640"/>
    <w:rPr>
      <w:rFonts w:ascii="Times New Roman" w:hAnsi="Times New Roman" w:cs="Times New Roman"/>
      <w:sz w:val="18"/>
      <w:szCs w:val="18"/>
    </w:rPr>
  </w:style>
  <w:style w:type="paragraph" w:styleId="Revision">
    <w:name w:val="Revision"/>
    <w:hidden/>
    <w:uiPriority w:val="99"/>
    <w:semiHidden/>
    <w:rsid w:val="00B47EA2"/>
  </w:style>
  <w:style w:type="character" w:customStyle="1" w:styleId="im">
    <w:name w:val="im"/>
    <w:basedOn w:val="DefaultParagraphFont"/>
    <w:rsid w:val="001D4694"/>
  </w:style>
  <w:style w:type="character" w:styleId="CommentReference">
    <w:name w:val="annotation reference"/>
    <w:basedOn w:val="DefaultParagraphFont"/>
    <w:uiPriority w:val="99"/>
    <w:semiHidden/>
    <w:unhideWhenUsed/>
    <w:rsid w:val="000369F4"/>
    <w:rPr>
      <w:sz w:val="16"/>
      <w:szCs w:val="16"/>
    </w:rPr>
  </w:style>
  <w:style w:type="paragraph" w:styleId="CommentText">
    <w:name w:val="annotation text"/>
    <w:basedOn w:val="Normal"/>
    <w:link w:val="CommentTextChar"/>
    <w:uiPriority w:val="99"/>
    <w:semiHidden/>
    <w:unhideWhenUsed/>
    <w:rsid w:val="000369F4"/>
    <w:rPr>
      <w:sz w:val="20"/>
      <w:szCs w:val="20"/>
    </w:rPr>
  </w:style>
  <w:style w:type="character" w:customStyle="1" w:styleId="CommentTextChar">
    <w:name w:val="Comment Text Char"/>
    <w:basedOn w:val="DefaultParagraphFont"/>
    <w:link w:val="CommentText"/>
    <w:uiPriority w:val="99"/>
    <w:semiHidden/>
    <w:rsid w:val="000369F4"/>
    <w:rPr>
      <w:sz w:val="20"/>
      <w:szCs w:val="20"/>
    </w:rPr>
  </w:style>
  <w:style w:type="paragraph" w:styleId="CommentSubject">
    <w:name w:val="annotation subject"/>
    <w:basedOn w:val="CommentText"/>
    <w:next w:val="CommentText"/>
    <w:link w:val="CommentSubjectChar"/>
    <w:uiPriority w:val="99"/>
    <w:semiHidden/>
    <w:unhideWhenUsed/>
    <w:rsid w:val="000369F4"/>
    <w:rPr>
      <w:b/>
      <w:bCs/>
    </w:rPr>
  </w:style>
  <w:style w:type="character" w:customStyle="1" w:styleId="CommentSubjectChar">
    <w:name w:val="Comment Subject Char"/>
    <w:basedOn w:val="CommentTextChar"/>
    <w:link w:val="CommentSubject"/>
    <w:uiPriority w:val="99"/>
    <w:semiHidden/>
    <w:rsid w:val="000369F4"/>
    <w:rPr>
      <w:b/>
      <w:bCs/>
      <w:sz w:val="20"/>
      <w:szCs w:val="20"/>
    </w:rPr>
  </w:style>
  <w:style w:type="character" w:styleId="UnresolvedMention">
    <w:name w:val="Unresolved Mention"/>
    <w:basedOn w:val="DefaultParagraphFont"/>
    <w:uiPriority w:val="99"/>
    <w:rsid w:val="00A76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1620">
      <w:bodyDiv w:val="1"/>
      <w:marLeft w:val="0"/>
      <w:marRight w:val="0"/>
      <w:marTop w:val="0"/>
      <w:marBottom w:val="0"/>
      <w:divBdr>
        <w:top w:val="none" w:sz="0" w:space="0" w:color="auto"/>
        <w:left w:val="none" w:sz="0" w:space="0" w:color="auto"/>
        <w:bottom w:val="none" w:sz="0" w:space="0" w:color="auto"/>
        <w:right w:val="none" w:sz="0" w:space="0" w:color="auto"/>
      </w:divBdr>
      <w:divsChild>
        <w:div w:id="654723454">
          <w:marLeft w:val="0"/>
          <w:marRight w:val="0"/>
          <w:marTop w:val="166"/>
          <w:marBottom w:val="166"/>
          <w:divBdr>
            <w:top w:val="none" w:sz="0" w:space="0" w:color="auto"/>
            <w:left w:val="none" w:sz="0" w:space="0" w:color="auto"/>
            <w:bottom w:val="none" w:sz="0" w:space="0" w:color="auto"/>
            <w:right w:val="none" w:sz="0" w:space="0" w:color="auto"/>
          </w:divBdr>
        </w:div>
      </w:divsChild>
    </w:div>
    <w:div w:id="144661610">
      <w:bodyDiv w:val="1"/>
      <w:marLeft w:val="0"/>
      <w:marRight w:val="0"/>
      <w:marTop w:val="0"/>
      <w:marBottom w:val="0"/>
      <w:divBdr>
        <w:top w:val="none" w:sz="0" w:space="0" w:color="auto"/>
        <w:left w:val="none" w:sz="0" w:space="0" w:color="auto"/>
        <w:bottom w:val="none" w:sz="0" w:space="0" w:color="auto"/>
        <w:right w:val="none" w:sz="0" w:space="0" w:color="auto"/>
      </w:divBdr>
    </w:div>
    <w:div w:id="253826125">
      <w:bodyDiv w:val="1"/>
      <w:marLeft w:val="0"/>
      <w:marRight w:val="0"/>
      <w:marTop w:val="0"/>
      <w:marBottom w:val="0"/>
      <w:divBdr>
        <w:top w:val="none" w:sz="0" w:space="0" w:color="auto"/>
        <w:left w:val="none" w:sz="0" w:space="0" w:color="auto"/>
        <w:bottom w:val="none" w:sz="0" w:space="0" w:color="auto"/>
        <w:right w:val="none" w:sz="0" w:space="0" w:color="auto"/>
      </w:divBdr>
    </w:div>
    <w:div w:id="400059763">
      <w:bodyDiv w:val="1"/>
      <w:marLeft w:val="0"/>
      <w:marRight w:val="0"/>
      <w:marTop w:val="0"/>
      <w:marBottom w:val="0"/>
      <w:divBdr>
        <w:top w:val="none" w:sz="0" w:space="0" w:color="auto"/>
        <w:left w:val="none" w:sz="0" w:space="0" w:color="auto"/>
        <w:bottom w:val="none" w:sz="0" w:space="0" w:color="auto"/>
        <w:right w:val="none" w:sz="0" w:space="0" w:color="auto"/>
      </w:divBdr>
    </w:div>
    <w:div w:id="478575082">
      <w:bodyDiv w:val="1"/>
      <w:marLeft w:val="0"/>
      <w:marRight w:val="0"/>
      <w:marTop w:val="0"/>
      <w:marBottom w:val="0"/>
      <w:divBdr>
        <w:top w:val="none" w:sz="0" w:space="0" w:color="auto"/>
        <w:left w:val="none" w:sz="0" w:space="0" w:color="auto"/>
        <w:bottom w:val="none" w:sz="0" w:space="0" w:color="auto"/>
        <w:right w:val="none" w:sz="0" w:space="0" w:color="auto"/>
      </w:divBdr>
      <w:divsChild>
        <w:div w:id="131947914">
          <w:marLeft w:val="0"/>
          <w:marRight w:val="0"/>
          <w:marTop w:val="0"/>
          <w:marBottom w:val="0"/>
          <w:divBdr>
            <w:top w:val="none" w:sz="0" w:space="0" w:color="auto"/>
            <w:left w:val="none" w:sz="0" w:space="0" w:color="auto"/>
            <w:bottom w:val="none" w:sz="0" w:space="0" w:color="auto"/>
            <w:right w:val="none" w:sz="0" w:space="0" w:color="auto"/>
          </w:divBdr>
          <w:divsChild>
            <w:div w:id="1767572584">
              <w:marLeft w:val="0"/>
              <w:marRight w:val="0"/>
              <w:marTop w:val="0"/>
              <w:marBottom w:val="0"/>
              <w:divBdr>
                <w:top w:val="none" w:sz="0" w:space="0" w:color="auto"/>
                <w:left w:val="none" w:sz="0" w:space="0" w:color="auto"/>
                <w:bottom w:val="none" w:sz="0" w:space="0" w:color="auto"/>
                <w:right w:val="none" w:sz="0" w:space="0" w:color="auto"/>
              </w:divBdr>
              <w:divsChild>
                <w:div w:id="96028916">
                  <w:marLeft w:val="0"/>
                  <w:marRight w:val="0"/>
                  <w:marTop w:val="0"/>
                  <w:marBottom w:val="0"/>
                  <w:divBdr>
                    <w:top w:val="none" w:sz="0" w:space="0" w:color="auto"/>
                    <w:left w:val="none" w:sz="0" w:space="0" w:color="auto"/>
                    <w:bottom w:val="none" w:sz="0" w:space="0" w:color="auto"/>
                    <w:right w:val="none" w:sz="0" w:space="0" w:color="auto"/>
                  </w:divBdr>
                  <w:divsChild>
                    <w:div w:id="1738938503">
                      <w:marLeft w:val="0"/>
                      <w:marRight w:val="0"/>
                      <w:marTop w:val="0"/>
                      <w:marBottom w:val="0"/>
                      <w:divBdr>
                        <w:top w:val="none" w:sz="0" w:space="0" w:color="auto"/>
                        <w:left w:val="none" w:sz="0" w:space="0" w:color="auto"/>
                        <w:bottom w:val="none" w:sz="0" w:space="0" w:color="auto"/>
                        <w:right w:val="none" w:sz="0" w:space="0" w:color="auto"/>
                      </w:divBdr>
                      <w:divsChild>
                        <w:div w:id="166215827">
                          <w:marLeft w:val="0"/>
                          <w:marRight w:val="0"/>
                          <w:marTop w:val="0"/>
                          <w:marBottom w:val="0"/>
                          <w:divBdr>
                            <w:top w:val="single" w:sz="6" w:space="0" w:color="CCCCCC"/>
                            <w:left w:val="single" w:sz="6" w:space="0" w:color="CCCCCC"/>
                            <w:bottom w:val="single" w:sz="6" w:space="0" w:color="CCCCCC"/>
                            <w:right w:val="single" w:sz="6" w:space="0" w:color="CCCCCC"/>
                          </w:divBdr>
                          <w:divsChild>
                            <w:div w:id="1989286971">
                              <w:marLeft w:val="0"/>
                              <w:marRight w:val="0"/>
                              <w:marTop w:val="0"/>
                              <w:marBottom w:val="0"/>
                              <w:divBdr>
                                <w:top w:val="none" w:sz="0" w:space="0" w:color="auto"/>
                                <w:left w:val="none" w:sz="0" w:space="0" w:color="auto"/>
                                <w:bottom w:val="none" w:sz="0" w:space="0" w:color="auto"/>
                                <w:right w:val="none" w:sz="0" w:space="0" w:color="auto"/>
                              </w:divBdr>
                              <w:divsChild>
                                <w:div w:id="1508522875">
                                  <w:marLeft w:val="0"/>
                                  <w:marRight w:val="0"/>
                                  <w:marTop w:val="0"/>
                                  <w:marBottom w:val="0"/>
                                  <w:divBdr>
                                    <w:top w:val="none" w:sz="0" w:space="0" w:color="auto"/>
                                    <w:left w:val="none" w:sz="0" w:space="0" w:color="auto"/>
                                    <w:bottom w:val="none" w:sz="0" w:space="0" w:color="auto"/>
                                    <w:right w:val="none" w:sz="0" w:space="0" w:color="auto"/>
                                  </w:divBdr>
                                  <w:divsChild>
                                    <w:div w:id="254284386">
                                      <w:marLeft w:val="0"/>
                                      <w:marRight w:val="0"/>
                                      <w:marTop w:val="0"/>
                                      <w:marBottom w:val="0"/>
                                      <w:divBdr>
                                        <w:top w:val="none" w:sz="0" w:space="0" w:color="auto"/>
                                        <w:left w:val="none" w:sz="0" w:space="0" w:color="auto"/>
                                        <w:bottom w:val="none" w:sz="0" w:space="0" w:color="auto"/>
                                        <w:right w:val="none" w:sz="0" w:space="0" w:color="auto"/>
                                      </w:divBdr>
                                      <w:divsChild>
                                        <w:div w:id="208735146">
                                          <w:marLeft w:val="0"/>
                                          <w:marRight w:val="0"/>
                                          <w:marTop w:val="150"/>
                                          <w:marBottom w:val="0"/>
                                          <w:divBdr>
                                            <w:top w:val="none" w:sz="0" w:space="0" w:color="auto"/>
                                            <w:left w:val="none" w:sz="0" w:space="0" w:color="auto"/>
                                            <w:bottom w:val="none" w:sz="0" w:space="0" w:color="auto"/>
                                            <w:right w:val="none" w:sz="0" w:space="0" w:color="auto"/>
                                          </w:divBdr>
                                          <w:divsChild>
                                            <w:div w:id="1109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50475">
          <w:marLeft w:val="0"/>
          <w:marRight w:val="0"/>
          <w:marTop w:val="0"/>
          <w:marBottom w:val="0"/>
          <w:divBdr>
            <w:top w:val="none" w:sz="0" w:space="0" w:color="auto"/>
            <w:left w:val="none" w:sz="0" w:space="0" w:color="auto"/>
            <w:bottom w:val="none" w:sz="0" w:space="0" w:color="auto"/>
            <w:right w:val="none" w:sz="0" w:space="0" w:color="auto"/>
          </w:divBdr>
          <w:divsChild>
            <w:div w:id="839346416">
              <w:marLeft w:val="0"/>
              <w:marRight w:val="0"/>
              <w:marTop w:val="0"/>
              <w:marBottom w:val="0"/>
              <w:divBdr>
                <w:top w:val="none" w:sz="0" w:space="0" w:color="auto"/>
                <w:left w:val="none" w:sz="0" w:space="0" w:color="auto"/>
                <w:bottom w:val="none" w:sz="0" w:space="0" w:color="auto"/>
                <w:right w:val="none" w:sz="0" w:space="0" w:color="auto"/>
              </w:divBdr>
              <w:divsChild>
                <w:div w:id="762072841">
                  <w:marLeft w:val="0"/>
                  <w:marRight w:val="0"/>
                  <w:marTop w:val="0"/>
                  <w:marBottom w:val="0"/>
                  <w:divBdr>
                    <w:top w:val="none" w:sz="0" w:space="0" w:color="auto"/>
                    <w:left w:val="none" w:sz="0" w:space="0" w:color="DDE0E1"/>
                    <w:bottom w:val="none" w:sz="0" w:space="0" w:color="DDE0E1"/>
                    <w:right w:val="none" w:sz="0" w:space="0" w:color="DDE0E1"/>
                  </w:divBdr>
                </w:div>
              </w:divsChild>
            </w:div>
          </w:divsChild>
        </w:div>
      </w:divsChild>
    </w:div>
    <w:div w:id="605388469">
      <w:bodyDiv w:val="1"/>
      <w:marLeft w:val="0"/>
      <w:marRight w:val="0"/>
      <w:marTop w:val="0"/>
      <w:marBottom w:val="0"/>
      <w:divBdr>
        <w:top w:val="none" w:sz="0" w:space="0" w:color="auto"/>
        <w:left w:val="none" w:sz="0" w:space="0" w:color="auto"/>
        <w:bottom w:val="none" w:sz="0" w:space="0" w:color="auto"/>
        <w:right w:val="none" w:sz="0" w:space="0" w:color="auto"/>
      </w:divBdr>
    </w:div>
    <w:div w:id="645623985">
      <w:bodyDiv w:val="1"/>
      <w:marLeft w:val="0"/>
      <w:marRight w:val="0"/>
      <w:marTop w:val="0"/>
      <w:marBottom w:val="0"/>
      <w:divBdr>
        <w:top w:val="none" w:sz="0" w:space="0" w:color="auto"/>
        <w:left w:val="none" w:sz="0" w:space="0" w:color="auto"/>
        <w:bottom w:val="none" w:sz="0" w:space="0" w:color="auto"/>
        <w:right w:val="none" w:sz="0" w:space="0" w:color="auto"/>
      </w:divBdr>
      <w:divsChild>
        <w:div w:id="913857427">
          <w:marLeft w:val="0"/>
          <w:marRight w:val="0"/>
          <w:marTop w:val="0"/>
          <w:marBottom w:val="0"/>
          <w:divBdr>
            <w:top w:val="none" w:sz="0" w:space="0" w:color="auto"/>
            <w:left w:val="none" w:sz="0" w:space="0" w:color="auto"/>
            <w:bottom w:val="none" w:sz="0" w:space="0" w:color="auto"/>
            <w:right w:val="none" w:sz="0" w:space="0" w:color="auto"/>
          </w:divBdr>
        </w:div>
        <w:div w:id="891189703">
          <w:marLeft w:val="0"/>
          <w:marRight w:val="0"/>
          <w:marTop w:val="0"/>
          <w:marBottom w:val="0"/>
          <w:divBdr>
            <w:top w:val="none" w:sz="0" w:space="0" w:color="auto"/>
            <w:left w:val="none" w:sz="0" w:space="0" w:color="auto"/>
            <w:bottom w:val="none" w:sz="0" w:space="0" w:color="auto"/>
            <w:right w:val="none" w:sz="0" w:space="0" w:color="auto"/>
          </w:divBdr>
        </w:div>
        <w:div w:id="1644892807">
          <w:marLeft w:val="0"/>
          <w:marRight w:val="0"/>
          <w:marTop w:val="0"/>
          <w:marBottom w:val="0"/>
          <w:divBdr>
            <w:top w:val="none" w:sz="0" w:space="0" w:color="auto"/>
            <w:left w:val="none" w:sz="0" w:space="0" w:color="auto"/>
            <w:bottom w:val="none" w:sz="0" w:space="0" w:color="auto"/>
            <w:right w:val="none" w:sz="0" w:space="0" w:color="auto"/>
          </w:divBdr>
        </w:div>
        <w:div w:id="1302421495">
          <w:marLeft w:val="0"/>
          <w:marRight w:val="0"/>
          <w:marTop w:val="0"/>
          <w:marBottom w:val="0"/>
          <w:divBdr>
            <w:top w:val="none" w:sz="0" w:space="0" w:color="auto"/>
            <w:left w:val="none" w:sz="0" w:space="0" w:color="auto"/>
            <w:bottom w:val="none" w:sz="0" w:space="0" w:color="auto"/>
            <w:right w:val="none" w:sz="0" w:space="0" w:color="auto"/>
          </w:divBdr>
        </w:div>
        <w:div w:id="607926977">
          <w:marLeft w:val="0"/>
          <w:marRight w:val="0"/>
          <w:marTop w:val="0"/>
          <w:marBottom w:val="0"/>
          <w:divBdr>
            <w:top w:val="none" w:sz="0" w:space="0" w:color="auto"/>
            <w:left w:val="none" w:sz="0" w:space="0" w:color="auto"/>
            <w:bottom w:val="none" w:sz="0" w:space="0" w:color="auto"/>
            <w:right w:val="none" w:sz="0" w:space="0" w:color="auto"/>
          </w:divBdr>
        </w:div>
        <w:div w:id="703482312">
          <w:marLeft w:val="0"/>
          <w:marRight w:val="0"/>
          <w:marTop w:val="0"/>
          <w:marBottom w:val="0"/>
          <w:divBdr>
            <w:top w:val="none" w:sz="0" w:space="0" w:color="auto"/>
            <w:left w:val="none" w:sz="0" w:space="0" w:color="auto"/>
            <w:bottom w:val="none" w:sz="0" w:space="0" w:color="auto"/>
            <w:right w:val="none" w:sz="0" w:space="0" w:color="auto"/>
          </w:divBdr>
        </w:div>
      </w:divsChild>
    </w:div>
    <w:div w:id="673190835">
      <w:bodyDiv w:val="1"/>
      <w:marLeft w:val="0"/>
      <w:marRight w:val="0"/>
      <w:marTop w:val="0"/>
      <w:marBottom w:val="0"/>
      <w:divBdr>
        <w:top w:val="none" w:sz="0" w:space="0" w:color="auto"/>
        <w:left w:val="none" w:sz="0" w:space="0" w:color="auto"/>
        <w:bottom w:val="none" w:sz="0" w:space="0" w:color="auto"/>
        <w:right w:val="none" w:sz="0" w:space="0" w:color="auto"/>
      </w:divBdr>
    </w:div>
    <w:div w:id="731659735">
      <w:bodyDiv w:val="1"/>
      <w:marLeft w:val="0"/>
      <w:marRight w:val="0"/>
      <w:marTop w:val="0"/>
      <w:marBottom w:val="0"/>
      <w:divBdr>
        <w:top w:val="none" w:sz="0" w:space="0" w:color="auto"/>
        <w:left w:val="none" w:sz="0" w:space="0" w:color="auto"/>
        <w:bottom w:val="none" w:sz="0" w:space="0" w:color="auto"/>
        <w:right w:val="none" w:sz="0" w:space="0" w:color="auto"/>
      </w:divBdr>
    </w:div>
    <w:div w:id="932401349">
      <w:bodyDiv w:val="1"/>
      <w:marLeft w:val="0"/>
      <w:marRight w:val="0"/>
      <w:marTop w:val="0"/>
      <w:marBottom w:val="0"/>
      <w:divBdr>
        <w:top w:val="none" w:sz="0" w:space="0" w:color="auto"/>
        <w:left w:val="none" w:sz="0" w:space="0" w:color="auto"/>
        <w:bottom w:val="none" w:sz="0" w:space="0" w:color="auto"/>
        <w:right w:val="none" w:sz="0" w:space="0" w:color="auto"/>
      </w:divBdr>
    </w:div>
    <w:div w:id="1075929597">
      <w:bodyDiv w:val="1"/>
      <w:marLeft w:val="0"/>
      <w:marRight w:val="0"/>
      <w:marTop w:val="0"/>
      <w:marBottom w:val="0"/>
      <w:divBdr>
        <w:top w:val="none" w:sz="0" w:space="0" w:color="auto"/>
        <w:left w:val="none" w:sz="0" w:space="0" w:color="auto"/>
        <w:bottom w:val="none" w:sz="0" w:space="0" w:color="auto"/>
        <w:right w:val="none" w:sz="0" w:space="0" w:color="auto"/>
      </w:divBdr>
    </w:div>
    <w:div w:id="14153922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684">
          <w:marLeft w:val="0"/>
          <w:marRight w:val="0"/>
          <w:marTop w:val="0"/>
          <w:marBottom w:val="0"/>
          <w:divBdr>
            <w:top w:val="none" w:sz="0" w:space="0" w:color="auto"/>
            <w:left w:val="none" w:sz="0" w:space="0" w:color="auto"/>
            <w:bottom w:val="none" w:sz="0" w:space="0" w:color="auto"/>
            <w:right w:val="none" w:sz="0" w:space="0" w:color="auto"/>
          </w:divBdr>
          <w:divsChild>
            <w:div w:id="2023631550">
              <w:marLeft w:val="0"/>
              <w:marRight w:val="0"/>
              <w:marTop w:val="0"/>
              <w:marBottom w:val="0"/>
              <w:divBdr>
                <w:top w:val="none" w:sz="0" w:space="0" w:color="auto"/>
                <w:left w:val="none" w:sz="0" w:space="0" w:color="auto"/>
                <w:bottom w:val="none" w:sz="0" w:space="0" w:color="auto"/>
                <w:right w:val="none" w:sz="0" w:space="0" w:color="auto"/>
              </w:divBdr>
            </w:div>
            <w:div w:id="1216744742">
              <w:marLeft w:val="0"/>
              <w:marRight w:val="0"/>
              <w:marTop w:val="0"/>
              <w:marBottom w:val="0"/>
              <w:divBdr>
                <w:top w:val="none" w:sz="0" w:space="0" w:color="auto"/>
                <w:left w:val="none" w:sz="0" w:space="0" w:color="auto"/>
                <w:bottom w:val="none" w:sz="0" w:space="0" w:color="auto"/>
                <w:right w:val="none" w:sz="0" w:space="0" w:color="auto"/>
              </w:divBdr>
            </w:div>
            <w:div w:id="2044405335">
              <w:marLeft w:val="0"/>
              <w:marRight w:val="0"/>
              <w:marTop w:val="0"/>
              <w:marBottom w:val="0"/>
              <w:divBdr>
                <w:top w:val="none" w:sz="0" w:space="0" w:color="auto"/>
                <w:left w:val="none" w:sz="0" w:space="0" w:color="auto"/>
                <w:bottom w:val="none" w:sz="0" w:space="0" w:color="auto"/>
                <w:right w:val="none" w:sz="0" w:space="0" w:color="auto"/>
              </w:divBdr>
            </w:div>
            <w:div w:id="1619987476">
              <w:marLeft w:val="0"/>
              <w:marRight w:val="0"/>
              <w:marTop w:val="0"/>
              <w:marBottom w:val="0"/>
              <w:divBdr>
                <w:top w:val="none" w:sz="0" w:space="0" w:color="auto"/>
                <w:left w:val="none" w:sz="0" w:space="0" w:color="auto"/>
                <w:bottom w:val="none" w:sz="0" w:space="0" w:color="auto"/>
                <w:right w:val="none" w:sz="0" w:space="0" w:color="auto"/>
              </w:divBdr>
            </w:div>
            <w:div w:id="2030638718">
              <w:marLeft w:val="0"/>
              <w:marRight w:val="0"/>
              <w:marTop w:val="0"/>
              <w:marBottom w:val="0"/>
              <w:divBdr>
                <w:top w:val="none" w:sz="0" w:space="0" w:color="auto"/>
                <w:left w:val="none" w:sz="0" w:space="0" w:color="auto"/>
                <w:bottom w:val="none" w:sz="0" w:space="0" w:color="auto"/>
                <w:right w:val="none" w:sz="0" w:space="0" w:color="auto"/>
              </w:divBdr>
            </w:div>
            <w:div w:id="1763211868">
              <w:marLeft w:val="0"/>
              <w:marRight w:val="0"/>
              <w:marTop w:val="0"/>
              <w:marBottom w:val="0"/>
              <w:divBdr>
                <w:top w:val="none" w:sz="0" w:space="0" w:color="auto"/>
                <w:left w:val="none" w:sz="0" w:space="0" w:color="auto"/>
                <w:bottom w:val="none" w:sz="0" w:space="0" w:color="auto"/>
                <w:right w:val="none" w:sz="0" w:space="0" w:color="auto"/>
              </w:divBdr>
            </w:div>
            <w:div w:id="1167668580">
              <w:marLeft w:val="0"/>
              <w:marRight w:val="0"/>
              <w:marTop w:val="0"/>
              <w:marBottom w:val="0"/>
              <w:divBdr>
                <w:top w:val="none" w:sz="0" w:space="0" w:color="auto"/>
                <w:left w:val="none" w:sz="0" w:space="0" w:color="auto"/>
                <w:bottom w:val="none" w:sz="0" w:space="0" w:color="auto"/>
                <w:right w:val="none" w:sz="0" w:space="0" w:color="auto"/>
              </w:divBdr>
            </w:div>
            <w:div w:id="1521621448">
              <w:marLeft w:val="0"/>
              <w:marRight w:val="0"/>
              <w:marTop w:val="0"/>
              <w:marBottom w:val="0"/>
              <w:divBdr>
                <w:top w:val="none" w:sz="0" w:space="0" w:color="auto"/>
                <w:left w:val="none" w:sz="0" w:space="0" w:color="auto"/>
                <w:bottom w:val="none" w:sz="0" w:space="0" w:color="auto"/>
                <w:right w:val="none" w:sz="0" w:space="0" w:color="auto"/>
              </w:divBdr>
            </w:div>
            <w:div w:id="380445144">
              <w:marLeft w:val="0"/>
              <w:marRight w:val="0"/>
              <w:marTop w:val="0"/>
              <w:marBottom w:val="0"/>
              <w:divBdr>
                <w:top w:val="none" w:sz="0" w:space="0" w:color="auto"/>
                <w:left w:val="none" w:sz="0" w:space="0" w:color="auto"/>
                <w:bottom w:val="none" w:sz="0" w:space="0" w:color="auto"/>
                <w:right w:val="none" w:sz="0" w:space="0" w:color="auto"/>
              </w:divBdr>
            </w:div>
            <w:div w:id="2100979360">
              <w:marLeft w:val="0"/>
              <w:marRight w:val="0"/>
              <w:marTop w:val="0"/>
              <w:marBottom w:val="0"/>
              <w:divBdr>
                <w:top w:val="none" w:sz="0" w:space="0" w:color="auto"/>
                <w:left w:val="none" w:sz="0" w:space="0" w:color="auto"/>
                <w:bottom w:val="none" w:sz="0" w:space="0" w:color="auto"/>
                <w:right w:val="none" w:sz="0" w:space="0" w:color="auto"/>
              </w:divBdr>
            </w:div>
            <w:div w:id="735980568">
              <w:marLeft w:val="0"/>
              <w:marRight w:val="0"/>
              <w:marTop w:val="0"/>
              <w:marBottom w:val="0"/>
              <w:divBdr>
                <w:top w:val="none" w:sz="0" w:space="0" w:color="auto"/>
                <w:left w:val="none" w:sz="0" w:space="0" w:color="auto"/>
                <w:bottom w:val="none" w:sz="0" w:space="0" w:color="auto"/>
                <w:right w:val="none" w:sz="0" w:space="0" w:color="auto"/>
              </w:divBdr>
            </w:div>
            <w:div w:id="950015327">
              <w:marLeft w:val="0"/>
              <w:marRight w:val="0"/>
              <w:marTop w:val="0"/>
              <w:marBottom w:val="0"/>
              <w:divBdr>
                <w:top w:val="none" w:sz="0" w:space="0" w:color="auto"/>
                <w:left w:val="none" w:sz="0" w:space="0" w:color="auto"/>
                <w:bottom w:val="none" w:sz="0" w:space="0" w:color="auto"/>
                <w:right w:val="none" w:sz="0" w:space="0" w:color="auto"/>
              </w:divBdr>
            </w:div>
            <w:div w:id="1844465818">
              <w:marLeft w:val="0"/>
              <w:marRight w:val="0"/>
              <w:marTop w:val="0"/>
              <w:marBottom w:val="0"/>
              <w:divBdr>
                <w:top w:val="none" w:sz="0" w:space="0" w:color="auto"/>
                <w:left w:val="none" w:sz="0" w:space="0" w:color="auto"/>
                <w:bottom w:val="none" w:sz="0" w:space="0" w:color="auto"/>
                <w:right w:val="none" w:sz="0" w:space="0" w:color="auto"/>
              </w:divBdr>
            </w:div>
            <w:div w:id="1146362235">
              <w:marLeft w:val="0"/>
              <w:marRight w:val="0"/>
              <w:marTop w:val="0"/>
              <w:marBottom w:val="0"/>
              <w:divBdr>
                <w:top w:val="none" w:sz="0" w:space="0" w:color="auto"/>
                <w:left w:val="none" w:sz="0" w:space="0" w:color="auto"/>
                <w:bottom w:val="none" w:sz="0" w:space="0" w:color="auto"/>
                <w:right w:val="none" w:sz="0" w:space="0" w:color="auto"/>
              </w:divBdr>
            </w:div>
            <w:div w:id="61031636">
              <w:marLeft w:val="0"/>
              <w:marRight w:val="0"/>
              <w:marTop w:val="0"/>
              <w:marBottom w:val="0"/>
              <w:divBdr>
                <w:top w:val="none" w:sz="0" w:space="0" w:color="auto"/>
                <w:left w:val="none" w:sz="0" w:space="0" w:color="auto"/>
                <w:bottom w:val="none" w:sz="0" w:space="0" w:color="auto"/>
                <w:right w:val="none" w:sz="0" w:space="0" w:color="auto"/>
              </w:divBdr>
            </w:div>
            <w:div w:id="273832611">
              <w:marLeft w:val="0"/>
              <w:marRight w:val="0"/>
              <w:marTop w:val="0"/>
              <w:marBottom w:val="0"/>
              <w:divBdr>
                <w:top w:val="none" w:sz="0" w:space="0" w:color="auto"/>
                <w:left w:val="none" w:sz="0" w:space="0" w:color="auto"/>
                <w:bottom w:val="none" w:sz="0" w:space="0" w:color="auto"/>
                <w:right w:val="none" w:sz="0" w:space="0" w:color="auto"/>
              </w:divBdr>
            </w:div>
            <w:div w:id="1390568873">
              <w:marLeft w:val="0"/>
              <w:marRight w:val="0"/>
              <w:marTop w:val="0"/>
              <w:marBottom w:val="0"/>
              <w:divBdr>
                <w:top w:val="none" w:sz="0" w:space="0" w:color="auto"/>
                <w:left w:val="none" w:sz="0" w:space="0" w:color="auto"/>
                <w:bottom w:val="none" w:sz="0" w:space="0" w:color="auto"/>
                <w:right w:val="none" w:sz="0" w:space="0" w:color="auto"/>
              </w:divBdr>
            </w:div>
            <w:div w:id="584073957">
              <w:marLeft w:val="0"/>
              <w:marRight w:val="0"/>
              <w:marTop w:val="0"/>
              <w:marBottom w:val="0"/>
              <w:divBdr>
                <w:top w:val="none" w:sz="0" w:space="0" w:color="auto"/>
                <w:left w:val="none" w:sz="0" w:space="0" w:color="auto"/>
                <w:bottom w:val="none" w:sz="0" w:space="0" w:color="auto"/>
                <w:right w:val="none" w:sz="0" w:space="0" w:color="auto"/>
              </w:divBdr>
            </w:div>
            <w:div w:id="1884248415">
              <w:marLeft w:val="0"/>
              <w:marRight w:val="0"/>
              <w:marTop w:val="0"/>
              <w:marBottom w:val="0"/>
              <w:divBdr>
                <w:top w:val="none" w:sz="0" w:space="0" w:color="auto"/>
                <w:left w:val="none" w:sz="0" w:space="0" w:color="auto"/>
                <w:bottom w:val="none" w:sz="0" w:space="0" w:color="auto"/>
                <w:right w:val="none" w:sz="0" w:space="0" w:color="auto"/>
              </w:divBdr>
            </w:div>
            <w:div w:id="728648884">
              <w:marLeft w:val="0"/>
              <w:marRight w:val="0"/>
              <w:marTop w:val="0"/>
              <w:marBottom w:val="0"/>
              <w:divBdr>
                <w:top w:val="none" w:sz="0" w:space="0" w:color="auto"/>
                <w:left w:val="none" w:sz="0" w:space="0" w:color="auto"/>
                <w:bottom w:val="none" w:sz="0" w:space="0" w:color="auto"/>
                <w:right w:val="none" w:sz="0" w:space="0" w:color="auto"/>
              </w:divBdr>
            </w:div>
            <w:div w:id="574977308">
              <w:marLeft w:val="0"/>
              <w:marRight w:val="0"/>
              <w:marTop w:val="0"/>
              <w:marBottom w:val="0"/>
              <w:divBdr>
                <w:top w:val="none" w:sz="0" w:space="0" w:color="auto"/>
                <w:left w:val="none" w:sz="0" w:space="0" w:color="auto"/>
                <w:bottom w:val="none" w:sz="0" w:space="0" w:color="auto"/>
                <w:right w:val="none" w:sz="0" w:space="0" w:color="auto"/>
              </w:divBdr>
            </w:div>
            <w:div w:id="1267035977">
              <w:marLeft w:val="0"/>
              <w:marRight w:val="0"/>
              <w:marTop w:val="0"/>
              <w:marBottom w:val="0"/>
              <w:divBdr>
                <w:top w:val="none" w:sz="0" w:space="0" w:color="auto"/>
                <w:left w:val="none" w:sz="0" w:space="0" w:color="auto"/>
                <w:bottom w:val="none" w:sz="0" w:space="0" w:color="auto"/>
                <w:right w:val="none" w:sz="0" w:space="0" w:color="auto"/>
              </w:divBdr>
            </w:div>
            <w:div w:id="1748072393">
              <w:marLeft w:val="0"/>
              <w:marRight w:val="0"/>
              <w:marTop w:val="0"/>
              <w:marBottom w:val="0"/>
              <w:divBdr>
                <w:top w:val="none" w:sz="0" w:space="0" w:color="auto"/>
                <w:left w:val="none" w:sz="0" w:space="0" w:color="auto"/>
                <w:bottom w:val="none" w:sz="0" w:space="0" w:color="auto"/>
                <w:right w:val="none" w:sz="0" w:space="0" w:color="auto"/>
              </w:divBdr>
            </w:div>
            <w:div w:id="376853452">
              <w:marLeft w:val="0"/>
              <w:marRight w:val="0"/>
              <w:marTop w:val="0"/>
              <w:marBottom w:val="0"/>
              <w:divBdr>
                <w:top w:val="none" w:sz="0" w:space="0" w:color="auto"/>
                <w:left w:val="none" w:sz="0" w:space="0" w:color="auto"/>
                <w:bottom w:val="none" w:sz="0" w:space="0" w:color="auto"/>
                <w:right w:val="none" w:sz="0" w:space="0" w:color="auto"/>
              </w:divBdr>
            </w:div>
            <w:div w:id="1345017797">
              <w:marLeft w:val="0"/>
              <w:marRight w:val="0"/>
              <w:marTop w:val="0"/>
              <w:marBottom w:val="0"/>
              <w:divBdr>
                <w:top w:val="none" w:sz="0" w:space="0" w:color="auto"/>
                <w:left w:val="none" w:sz="0" w:space="0" w:color="auto"/>
                <w:bottom w:val="none" w:sz="0" w:space="0" w:color="auto"/>
                <w:right w:val="none" w:sz="0" w:space="0" w:color="auto"/>
              </w:divBdr>
            </w:div>
          </w:divsChild>
        </w:div>
        <w:div w:id="253560561">
          <w:marLeft w:val="0"/>
          <w:marRight w:val="0"/>
          <w:marTop w:val="0"/>
          <w:marBottom w:val="0"/>
          <w:divBdr>
            <w:top w:val="none" w:sz="0" w:space="0" w:color="auto"/>
            <w:left w:val="none" w:sz="0" w:space="0" w:color="auto"/>
            <w:bottom w:val="none" w:sz="0" w:space="0" w:color="auto"/>
            <w:right w:val="none" w:sz="0" w:space="0" w:color="auto"/>
          </w:divBdr>
          <w:divsChild>
            <w:div w:id="606693647">
              <w:marLeft w:val="0"/>
              <w:marRight w:val="0"/>
              <w:marTop w:val="0"/>
              <w:marBottom w:val="0"/>
              <w:divBdr>
                <w:top w:val="none" w:sz="0" w:space="0" w:color="auto"/>
                <w:left w:val="none" w:sz="0" w:space="0" w:color="auto"/>
                <w:bottom w:val="none" w:sz="0" w:space="0" w:color="auto"/>
                <w:right w:val="none" w:sz="0" w:space="0" w:color="auto"/>
              </w:divBdr>
            </w:div>
            <w:div w:id="506946683">
              <w:marLeft w:val="0"/>
              <w:marRight w:val="0"/>
              <w:marTop w:val="0"/>
              <w:marBottom w:val="0"/>
              <w:divBdr>
                <w:top w:val="none" w:sz="0" w:space="0" w:color="auto"/>
                <w:left w:val="none" w:sz="0" w:space="0" w:color="auto"/>
                <w:bottom w:val="none" w:sz="0" w:space="0" w:color="auto"/>
                <w:right w:val="none" w:sz="0" w:space="0" w:color="auto"/>
              </w:divBdr>
            </w:div>
            <w:div w:id="1445035611">
              <w:marLeft w:val="0"/>
              <w:marRight w:val="0"/>
              <w:marTop w:val="0"/>
              <w:marBottom w:val="0"/>
              <w:divBdr>
                <w:top w:val="none" w:sz="0" w:space="0" w:color="auto"/>
                <w:left w:val="none" w:sz="0" w:space="0" w:color="auto"/>
                <w:bottom w:val="none" w:sz="0" w:space="0" w:color="auto"/>
                <w:right w:val="none" w:sz="0" w:space="0" w:color="auto"/>
              </w:divBdr>
            </w:div>
            <w:div w:id="6751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460">
      <w:bodyDiv w:val="1"/>
      <w:marLeft w:val="0"/>
      <w:marRight w:val="0"/>
      <w:marTop w:val="0"/>
      <w:marBottom w:val="0"/>
      <w:divBdr>
        <w:top w:val="none" w:sz="0" w:space="0" w:color="auto"/>
        <w:left w:val="none" w:sz="0" w:space="0" w:color="auto"/>
        <w:bottom w:val="none" w:sz="0" w:space="0" w:color="auto"/>
        <w:right w:val="none" w:sz="0" w:space="0" w:color="auto"/>
      </w:divBdr>
      <w:divsChild>
        <w:div w:id="71439244">
          <w:marLeft w:val="0"/>
          <w:marRight w:val="0"/>
          <w:marTop w:val="0"/>
          <w:marBottom w:val="0"/>
          <w:divBdr>
            <w:top w:val="none" w:sz="0" w:space="0" w:color="auto"/>
            <w:left w:val="none" w:sz="0" w:space="0" w:color="auto"/>
            <w:bottom w:val="none" w:sz="0" w:space="0" w:color="auto"/>
            <w:right w:val="none" w:sz="0" w:space="0" w:color="auto"/>
          </w:divBdr>
          <w:divsChild>
            <w:div w:id="1865091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7683281">
                  <w:marLeft w:val="0"/>
                  <w:marRight w:val="0"/>
                  <w:marTop w:val="0"/>
                  <w:marBottom w:val="0"/>
                  <w:divBdr>
                    <w:top w:val="none" w:sz="0" w:space="0" w:color="auto"/>
                    <w:left w:val="none" w:sz="0" w:space="0" w:color="auto"/>
                    <w:bottom w:val="none" w:sz="0" w:space="0" w:color="auto"/>
                    <w:right w:val="none" w:sz="0" w:space="0" w:color="auto"/>
                  </w:divBdr>
                  <w:divsChild>
                    <w:div w:id="1068307340">
                      <w:marLeft w:val="0"/>
                      <w:marRight w:val="0"/>
                      <w:marTop w:val="0"/>
                      <w:marBottom w:val="0"/>
                      <w:divBdr>
                        <w:top w:val="none" w:sz="0" w:space="0" w:color="auto"/>
                        <w:left w:val="none" w:sz="0" w:space="0" w:color="auto"/>
                        <w:bottom w:val="none" w:sz="0" w:space="0" w:color="auto"/>
                        <w:right w:val="none" w:sz="0" w:space="0" w:color="auto"/>
                      </w:divBdr>
                      <w:divsChild>
                        <w:div w:id="1564559506">
                          <w:marLeft w:val="0"/>
                          <w:marRight w:val="0"/>
                          <w:marTop w:val="0"/>
                          <w:marBottom w:val="0"/>
                          <w:divBdr>
                            <w:top w:val="none" w:sz="0" w:space="0" w:color="auto"/>
                            <w:left w:val="none" w:sz="0" w:space="0" w:color="auto"/>
                            <w:bottom w:val="none" w:sz="0" w:space="0" w:color="auto"/>
                            <w:right w:val="none" w:sz="0" w:space="0" w:color="auto"/>
                          </w:divBdr>
                        </w:div>
                        <w:div w:id="512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51788">
          <w:marLeft w:val="0"/>
          <w:marRight w:val="0"/>
          <w:marTop w:val="0"/>
          <w:marBottom w:val="0"/>
          <w:divBdr>
            <w:top w:val="none" w:sz="0" w:space="0" w:color="auto"/>
            <w:left w:val="none" w:sz="0" w:space="0" w:color="auto"/>
            <w:bottom w:val="none" w:sz="0" w:space="0" w:color="auto"/>
            <w:right w:val="none" w:sz="0" w:space="0" w:color="auto"/>
          </w:divBdr>
        </w:div>
        <w:div w:id="1623222797">
          <w:marLeft w:val="0"/>
          <w:marRight w:val="0"/>
          <w:marTop w:val="0"/>
          <w:marBottom w:val="0"/>
          <w:divBdr>
            <w:top w:val="none" w:sz="0" w:space="0" w:color="auto"/>
            <w:left w:val="none" w:sz="0" w:space="0" w:color="auto"/>
            <w:bottom w:val="none" w:sz="0" w:space="0" w:color="auto"/>
            <w:right w:val="none" w:sz="0" w:space="0" w:color="auto"/>
          </w:divBdr>
        </w:div>
        <w:div w:id="436025193">
          <w:marLeft w:val="0"/>
          <w:marRight w:val="0"/>
          <w:marTop w:val="0"/>
          <w:marBottom w:val="0"/>
          <w:divBdr>
            <w:top w:val="none" w:sz="0" w:space="0" w:color="auto"/>
            <w:left w:val="none" w:sz="0" w:space="0" w:color="auto"/>
            <w:bottom w:val="none" w:sz="0" w:space="0" w:color="auto"/>
            <w:right w:val="none" w:sz="0" w:space="0" w:color="auto"/>
          </w:divBdr>
        </w:div>
      </w:divsChild>
    </w:div>
    <w:div w:id="1473598886">
      <w:bodyDiv w:val="1"/>
      <w:marLeft w:val="0"/>
      <w:marRight w:val="0"/>
      <w:marTop w:val="0"/>
      <w:marBottom w:val="0"/>
      <w:divBdr>
        <w:top w:val="none" w:sz="0" w:space="0" w:color="auto"/>
        <w:left w:val="none" w:sz="0" w:space="0" w:color="auto"/>
        <w:bottom w:val="none" w:sz="0" w:space="0" w:color="auto"/>
        <w:right w:val="none" w:sz="0" w:space="0" w:color="auto"/>
      </w:divBdr>
    </w:div>
    <w:div w:id="1490750745">
      <w:bodyDiv w:val="1"/>
      <w:marLeft w:val="0"/>
      <w:marRight w:val="0"/>
      <w:marTop w:val="0"/>
      <w:marBottom w:val="0"/>
      <w:divBdr>
        <w:top w:val="none" w:sz="0" w:space="0" w:color="auto"/>
        <w:left w:val="none" w:sz="0" w:space="0" w:color="auto"/>
        <w:bottom w:val="none" w:sz="0" w:space="0" w:color="auto"/>
        <w:right w:val="none" w:sz="0" w:space="0" w:color="auto"/>
      </w:divBdr>
    </w:div>
    <w:div w:id="1712726742">
      <w:bodyDiv w:val="1"/>
      <w:marLeft w:val="0"/>
      <w:marRight w:val="0"/>
      <w:marTop w:val="0"/>
      <w:marBottom w:val="0"/>
      <w:divBdr>
        <w:top w:val="none" w:sz="0" w:space="0" w:color="auto"/>
        <w:left w:val="none" w:sz="0" w:space="0" w:color="auto"/>
        <w:bottom w:val="none" w:sz="0" w:space="0" w:color="auto"/>
        <w:right w:val="none" w:sz="0" w:space="0" w:color="auto"/>
      </w:divBdr>
      <w:divsChild>
        <w:div w:id="1711684527">
          <w:marLeft w:val="0"/>
          <w:marRight w:val="0"/>
          <w:marTop w:val="0"/>
          <w:marBottom w:val="0"/>
          <w:divBdr>
            <w:top w:val="none" w:sz="0" w:space="0" w:color="auto"/>
            <w:left w:val="none" w:sz="0" w:space="0" w:color="auto"/>
            <w:bottom w:val="none" w:sz="0" w:space="0" w:color="auto"/>
            <w:right w:val="none" w:sz="0" w:space="0" w:color="auto"/>
          </w:divBdr>
        </w:div>
        <w:div w:id="1318655233">
          <w:marLeft w:val="0"/>
          <w:marRight w:val="0"/>
          <w:marTop w:val="0"/>
          <w:marBottom w:val="0"/>
          <w:divBdr>
            <w:top w:val="none" w:sz="0" w:space="0" w:color="auto"/>
            <w:left w:val="none" w:sz="0" w:space="0" w:color="auto"/>
            <w:bottom w:val="none" w:sz="0" w:space="0" w:color="auto"/>
            <w:right w:val="none" w:sz="0" w:space="0" w:color="auto"/>
          </w:divBdr>
        </w:div>
      </w:divsChild>
    </w:div>
    <w:div w:id="1828782494">
      <w:bodyDiv w:val="1"/>
      <w:marLeft w:val="0"/>
      <w:marRight w:val="0"/>
      <w:marTop w:val="0"/>
      <w:marBottom w:val="0"/>
      <w:divBdr>
        <w:top w:val="none" w:sz="0" w:space="0" w:color="auto"/>
        <w:left w:val="none" w:sz="0" w:space="0" w:color="auto"/>
        <w:bottom w:val="none" w:sz="0" w:space="0" w:color="auto"/>
        <w:right w:val="none" w:sz="0" w:space="0" w:color="auto"/>
      </w:divBdr>
      <w:divsChild>
        <w:div w:id="1799450104">
          <w:marLeft w:val="0"/>
          <w:marRight w:val="0"/>
          <w:marTop w:val="0"/>
          <w:marBottom w:val="0"/>
          <w:divBdr>
            <w:top w:val="none" w:sz="0" w:space="0" w:color="auto"/>
            <w:left w:val="none" w:sz="0" w:space="0" w:color="auto"/>
            <w:bottom w:val="none" w:sz="0" w:space="0" w:color="auto"/>
            <w:right w:val="none" w:sz="0" w:space="0" w:color="auto"/>
          </w:divBdr>
          <w:divsChild>
            <w:div w:id="1467627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802751">
                  <w:marLeft w:val="0"/>
                  <w:marRight w:val="0"/>
                  <w:marTop w:val="0"/>
                  <w:marBottom w:val="0"/>
                  <w:divBdr>
                    <w:top w:val="none" w:sz="0" w:space="0" w:color="auto"/>
                    <w:left w:val="none" w:sz="0" w:space="0" w:color="auto"/>
                    <w:bottom w:val="none" w:sz="0" w:space="0" w:color="auto"/>
                    <w:right w:val="none" w:sz="0" w:space="0" w:color="auto"/>
                  </w:divBdr>
                  <w:divsChild>
                    <w:div w:id="1829781613">
                      <w:marLeft w:val="0"/>
                      <w:marRight w:val="0"/>
                      <w:marTop w:val="0"/>
                      <w:marBottom w:val="0"/>
                      <w:divBdr>
                        <w:top w:val="none" w:sz="0" w:space="0" w:color="auto"/>
                        <w:left w:val="none" w:sz="0" w:space="0" w:color="auto"/>
                        <w:bottom w:val="none" w:sz="0" w:space="0" w:color="auto"/>
                        <w:right w:val="none" w:sz="0" w:space="0" w:color="auto"/>
                      </w:divBdr>
                      <w:divsChild>
                        <w:div w:id="735250288">
                          <w:marLeft w:val="0"/>
                          <w:marRight w:val="0"/>
                          <w:marTop w:val="0"/>
                          <w:marBottom w:val="0"/>
                          <w:divBdr>
                            <w:top w:val="none" w:sz="0" w:space="0" w:color="auto"/>
                            <w:left w:val="none" w:sz="0" w:space="0" w:color="auto"/>
                            <w:bottom w:val="none" w:sz="0" w:space="0" w:color="auto"/>
                            <w:right w:val="none" w:sz="0" w:space="0" w:color="auto"/>
                          </w:divBdr>
                          <w:divsChild>
                            <w:div w:id="975723555">
                              <w:marLeft w:val="0"/>
                              <w:marRight w:val="0"/>
                              <w:marTop w:val="0"/>
                              <w:marBottom w:val="0"/>
                              <w:divBdr>
                                <w:top w:val="none" w:sz="0" w:space="0" w:color="auto"/>
                                <w:left w:val="none" w:sz="0" w:space="0" w:color="auto"/>
                                <w:bottom w:val="none" w:sz="0" w:space="0" w:color="auto"/>
                                <w:right w:val="none" w:sz="0" w:space="0" w:color="auto"/>
                              </w:divBdr>
                            </w:div>
                            <w:div w:id="14325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8767">
              <w:marLeft w:val="0"/>
              <w:marRight w:val="0"/>
              <w:marTop w:val="0"/>
              <w:marBottom w:val="0"/>
              <w:divBdr>
                <w:top w:val="none" w:sz="0" w:space="0" w:color="auto"/>
                <w:left w:val="none" w:sz="0" w:space="0" w:color="auto"/>
                <w:bottom w:val="none" w:sz="0" w:space="0" w:color="auto"/>
                <w:right w:val="none" w:sz="0" w:space="0" w:color="auto"/>
              </w:divBdr>
            </w:div>
          </w:divsChild>
        </w:div>
        <w:div w:id="1664506010">
          <w:marLeft w:val="0"/>
          <w:marRight w:val="0"/>
          <w:marTop w:val="0"/>
          <w:marBottom w:val="0"/>
          <w:divBdr>
            <w:top w:val="none" w:sz="0" w:space="0" w:color="auto"/>
            <w:left w:val="none" w:sz="0" w:space="0" w:color="auto"/>
            <w:bottom w:val="none" w:sz="0" w:space="0" w:color="auto"/>
            <w:right w:val="none" w:sz="0" w:space="0" w:color="auto"/>
          </w:divBdr>
        </w:div>
        <w:div w:id="902374859">
          <w:marLeft w:val="0"/>
          <w:marRight w:val="0"/>
          <w:marTop w:val="0"/>
          <w:marBottom w:val="0"/>
          <w:divBdr>
            <w:top w:val="none" w:sz="0" w:space="0" w:color="auto"/>
            <w:left w:val="none" w:sz="0" w:space="0" w:color="auto"/>
            <w:bottom w:val="none" w:sz="0" w:space="0" w:color="auto"/>
            <w:right w:val="none" w:sz="0" w:space="0" w:color="auto"/>
          </w:divBdr>
        </w:div>
        <w:div w:id="1815103671">
          <w:marLeft w:val="0"/>
          <w:marRight w:val="0"/>
          <w:marTop w:val="0"/>
          <w:marBottom w:val="0"/>
          <w:divBdr>
            <w:top w:val="none" w:sz="0" w:space="0" w:color="auto"/>
            <w:left w:val="none" w:sz="0" w:space="0" w:color="auto"/>
            <w:bottom w:val="none" w:sz="0" w:space="0" w:color="auto"/>
            <w:right w:val="none" w:sz="0" w:space="0" w:color="auto"/>
          </w:divBdr>
        </w:div>
        <w:div w:id="640618418">
          <w:marLeft w:val="0"/>
          <w:marRight w:val="0"/>
          <w:marTop w:val="0"/>
          <w:marBottom w:val="0"/>
          <w:divBdr>
            <w:top w:val="none" w:sz="0" w:space="0" w:color="auto"/>
            <w:left w:val="none" w:sz="0" w:space="0" w:color="auto"/>
            <w:bottom w:val="none" w:sz="0" w:space="0" w:color="auto"/>
            <w:right w:val="none" w:sz="0" w:space="0" w:color="auto"/>
          </w:divBdr>
        </w:div>
        <w:div w:id="778643630">
          <w:marLeft w:val="0"/>
          <w:marRight w:val="0"/>
          <w:marTop w:val="0"/>
          <w:marBottom w:val="0"/>
          <w:divBdr>
            <w:top w:val="none" w:sz="0" w:space="0" w:color="auto"/>
            <w:left w:val="none" w:sz="0" w:space="0" w:color="auto"/>
            <w:bottom w:val="none" w:sz="0" w:space="0" w:color="auto"/>
            <w:right w:val="none" w:sz="0" w:space="0" w:color="auto"/>
          </w:divBdr>
        </w:div>
        <w:div w:id="917787550">
          <w:marLeft w:val="0"/>
          <w:marRight w:val="0"/>
          <w:marTop w:val="0"/>
          <w:marBottom w:val="0"/>
          <w:divBdr>
            <w:top w:val="none" w:sz="0" w:space="0" w:color="auto"/>
            <w:left w:val="none" w:sz="0" w:space="0" w:color="auto"/>
            <w:bottom w:val="none" w:sz="0" w:space="0" w:color="auto"/>
            <w:right w:val="none" w:sz="0" w:space="0" w:color="auto"/>
          </w:divBdr>
        </w:div>
        <w:div w:id="97338696">
          <w:marLeft w:val="0"/>
          <w:marRight w:val="0"/>
          <w:marTop w:val="0"/>
          <w:marBottom w:val="0"/>
          <w:divBdr>
            <w:top w:val="none" w:sz="0" w:space="0" w:color="auto"/>
            <w:left w:val="none" w:sz="0" w:space="0" w:color="auto"/>
            <w:bottom w:val="none" w:sz="0" w:space="0" w:color="auto"/>
            <w:right w:val="none" w:sz="0" w:space="0" w:color="auto"/>
          </w:divBdr>
        </w:div>
        <w:div w:id="2140032355">
          <w:marLeft w:val="0"/>
          <w:marRight w:val="0"/>
          <w:marTop w:val="0"/>
          <w:marBottom w:val="0"/>
          <w:divBdr>
            <w:top w:val="none" w:sz="0" w:space="0" w:color="auto"/>
            <w:left w:val="none" w:sz="0" w:space="0" w:color="auto"/>
            <w:bottom w:val="none" w:sz="0" w:space="0" w:color="auto"/>
            <w:right w:val="none" w:sz="0" w:space="0" w:color="auto"/>
          </w:divBdr>
        </w:div>
      </w:divsChild>
    </w:div>
    <w:div w:id="2023706195">
      <w:bodyDiv w:val="1"/>
      <w:marLeft w:val="0"/>
      <w:marRight w:val="0"/>
      <w:marTop w:val="0"/>
      <w:marBottom w:val="0"/>
      <w:divBdr>
        <w:top w:val="none" w:sz="0" w:space="0" w:color="auto"/>
        <w:left w:val="none" w:sz="0" w:space="0" w:color="auto"/>
        <w:bottom w:val="none" w:sz="0" w:space="0" w:color="auto"/>
        <w:right w:val="none" w:sz="0" w:space="0" w:color="auto"/>
      </w:divBdr>
      <w:divsChild>
        <w:div w:id="1098671267">
          <w:marLeft w:val="0"/>
          <w:marRight w:val="0"/>
          <w:marTop w:val="0"/>
          <w:marBottom w:val="0"/>
          <w:divBdr>
            <w:top w:val="none" w:sz="0" w:space="0" w:color="auto"/>
            <w:left w:val="none" w:sz="0" w:space="0" w:color="auto"/>
            <w:bottom w:val="none" w:sz="0" w:space="0" w:color="auto"/>
            <w:right w:val="none" w:sz="0" w:space="0" w:color="auto"/>
          </w:divBdr>
        </w:div>
      </w:divsChild>
    </w:div>
    <w:div w:id="2111390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0A3376-2542-C343-A0D4-D1982D90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26</Pages>
  <Words>115676</Words>
  <Characters>659355</Characters>
  <Application>Microsoft Office Word</Application>
  <DocSecurity>0</DocSecurity>
  <Lines>5494</Lines>
  <Paragraphs>1546</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773485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Kalcey Sullivan</dc:creator>
  <cp:keywords/>
  <dc:description/>
  <cp:lastModifiedBy>Delaney</cp:lastModifiedBy>
  <cp:revision>285</cp:revision>
  <cp:lastPrinted>2019-08-13T03:47:00Z</cp:lastPrinted>
  <dcterms:created xsi:type="dcterms:W3CDTF">2020-01-28T16:12:00Z</dcterms:created>
  <dcterms:modified xsi:type="dcterms:W3CDTF">2021-03-27T13:43:00Z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http://www.zotero.org/styles/cell</vt:lpwstr>
  </property>
  <property fmtid="{D5CDD505-2E9C-101B-9397-08002B2CF9AE}" pid="4" name="Mendeley Unique User Id_1">
    <vt:lpwstr>2aef8644-99ba-34a6-91dc-a6315e881d84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